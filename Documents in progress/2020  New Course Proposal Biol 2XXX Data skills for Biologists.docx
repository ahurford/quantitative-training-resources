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191E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3CB6ABD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 xml:space="preserve">New Course – Biology </w:t>
      </w:r>
      <w:r w:rsidR="00161643">
        <w:rPr>
          <w:rFonts w:ascii="Arial" w:hAnsi="Arial" w:cs="Arial"/>
          <w:b/>
          <w:bCs/>
          <w:sz w:val="36"/>
          <w:szCs w:val="36"/>
          <w:lang w:val="en-GB"/>
        </w:rPr>
        <w:t>2XXX</w:t>
      </w:r>
    </w:p>
    <w:p w14:paraId="0DCAC282" w14:textId="790341A9" w:rsidR="00C128AE" w:rsidRDefault="00015802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Data skills for biologists</w:t>
      </w:r>
    </w:p>
    <w:p w14:paraId="3694B3A5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center" w:pos="4986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BC802F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378E4A3D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68C2E4B8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7CD6088" w14:textId="77777777" w:rsidR="00C128AE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RESOURCE IMPLICATIONS:  </w:t>
      </w:r>
    </w:p>
    <w:p w14:paraId="3CFCF448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4F3454CF" w14:textId="77777777" w:rsidR="00C128AE" w:rsidRDefault="00C128AE" w:rsidP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course will use teaching resources currently available in the Department of Biology.</w:t>
      </w:r>
    </w:p>
    <w:p w14:paraId="25A65D32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7A52126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Instructional Costs</w:t>
      </w:r>
    </w:p>
    <w:p w14:paraId="39986E4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7CA8B0E" w14:textId="5307BB96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additional instructional costs will be required: the course will be taught by faculty members a</w:t>
      </w:r>
      <w:r w:rsidR="00194E0B">
        <w:rPr>
          <w:rFonts w:ascii="Arial" w:hAnsi="Arial" w:cs="Arial"/>
          <w:lang w:val="en-GB"/>
        </w:rPr>
        <w:t>ppointed in Biology (Amy Hurford, ??</w:t>
      </w:r>
      <w:r>
        <w:rPr>
          <w:rFonts w:ascii="Arial" w:hAnsi="Arial" w:cs="Arial"/>
          <w:lang w:val="en-GB"/>
        </w:rPr>
        <w:t>).</w:t>
      </w:r>
    </w:p>
    <w:p w14:paraId="204570F4" w14:textId="77777777" w:rsidR="00C128AE" w:rsidRDefault="00C128AE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30B047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RESOURCE IMPLICATIONS:  Library Holdings and/or Other Resources Required</w:t>
      </w:r>
    </w:p>
    <w:p w14:paraId="78B6986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0008A9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FD1BC76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2C37F38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costs associated with new </w:t>
      </w:r>
      <w:r w:rsidR="00E205A0">
        <w:rPr>
          <w:rFonts w:ascii="Arial" w:hAnsi="Arial" w:cs="Arial"/>
          <w:lang w:val="en-GB"/>
        </w:rPr>
        <w:t>course</w:t>
      </w:r>
      <w:r>
        <w:rPr>
          <w:rFonts w:ascii="Arial" w:hAnsi="Arial" w:cs="Arial"/>
          <w:lang w:val="en-GB"/>
        </w:rPr>
        <w:t xml:space="preserve"> can be met from within the existing budget allocation</w:t>
      </w:r>
      <w:r w:rsidR="00E205A0">
        <w:rPr>
          <w:rFonts w:ascii="Arial" w:hAnsi="Arial" w:cs="Arial"/>
          <w:lang w:val="en-GB"/>
        </w:rPr>
        <w:t xml:space="preserve"> of Biology.</w:t>
      </w:r>
    </w:p>
    <w:p w14:paraId="7985606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lang w:val="en-GB"/>
        </w:rPr>
      </w:pPr>
    </w:p>
    <w:p w14:paraId="0CD0F0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6B2626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475EE46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Signature of Unit Head (if appropriate):</w:t>
      </w:r>
      <w:r>
        <w:rPr>
          <w:rFonts w:ascii="Arial" w:hAnsi="Arial" w:cs="Arial"/>
        </w:rPr>
        <w:tab/>
        <w:t>___________________________________</w:t>
      </w:r>
    </w:p>
    <w:p w14:paraId="7B42B9A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49D8839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___________________________________</w:t>
      </w:r>
    </w:p>
    <w:p w14:paraId="123E49B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A9E10D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1CF83C5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A30307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Signature of Dean/Associate Vice-President (Academic)/Vice-President:</w:t>
      </w:r>
      <w:r>
        <w:rPr>
          <w:rFonts w:ascii="Arial" w:hAnsi="Arial" w:cs="Arial"/>
        </w:rPr>
        <w:tab/>
      </w:r>
    </w:p>
    <w:p w14:paraId="25C05B6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5F7EBF1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ind w:firstLine="43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1C7635FE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</w:pPr>
    </w:p>
    <w:p w14:paraId="7E021A2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</w:t>
      </w:r>
      <w:r>
        <w:rPr>
          <w:rFonts w:ascii="Arial" w:hAnsi="Arial" w:cs="Arial"/>
        </w:rPr>
        <w:tab/>
      </w:r>
    </w:p>
    <w:p w14:paraId="31B3267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</w:rPr>
        <w:sectPr w:rsidR="00C52CA2">
          <w:headerReference w:type="default" r:id="rId8"/>
          <w:pgSz w:w="12240" w:h="15840"/>
          <w:pgMar w:top="806" w:right="1036" w:bottom="691" w:left="1036" w:header="806" w:footer="691" w:gutter="0"/>
          <w:cols w:space="720"/>
          <w:noEndnote/>
        </w:sectPr>
      </w:pPr>
    </w:p>
    <w:p w14:paraId="40D6545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796EED57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F940AF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D761A12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6D30B0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395B6B0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326CB8F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25BEDC4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1BBD3041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43F0F2F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DA6D41E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4242E35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B0D80A6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00D082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2EFF2560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0D499FDB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C864F1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Course Number and Title</w:t>
      </w:r>
    </w:p>
    <w:p w14:paraId="279486C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ind w:firstLine="3600"/>
        <w:jc w:val="both"/>
        <w:rPr>
          <w:rFonts w:ascii="Arial" w:hAnsi="Arial" w:cs="Arial"/>
          <w:lang w:val="en-GB"/>
        </w:rPr>
      </w:pPr>
    </w:p>
    <w:p w14:paraId="0803A2AB" w14:textId="0F188FEC" w:rsidR="00927D4B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BIOL </w:t>
      </w:r>
      <w:r w:rsidR="00161643">
        <w:rPr>
          <w:rFonts w:ascii="Arial" w:hAnsi="Arial" w:cs="Arial"/>
          <w:lang w:val="en-GB"/>
        </w:rPr>
        <w:t>2XXX</w:t>
      </w:r>
      <w:r w:rsidR="00927D4B">
        <w:rPr>
          <w:rFonts w:ascii="Arial" w:hAnsi="Arial" w:cs="Arial"/>
          <w:lang w:val="en-GB"/>
        </w:rPr>
        <w:t xml:space="preserve"> –</w:t>
      </w:r>
      <w:r w:rsidR="00015802">
        <w:rPr>
          <w:rFonts w:ascii="Arial" w:hAnsi="Arial" w:cs="Arial"/>
          <w:lang w:val="en-GB"/>
        </w:rPr>
        <w:t xml:space="preserve"> Data skills for biologists</w:t>
      </w:r>
    </w:p>
    <w:p w14:paraId="0E841ED7" w14:textId="77777777" w:rsidR="00476AF2" w:rsidRDefault="00476AF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D9FD1B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Abbreviated Course Title</w:t>
      </w:r>
    </w:p>
    <w:p w14:paraId="773DD28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/>
          <w:bCs/>
          <w:lang w:val="en-GB"/>
        </w:rPr>
      </w:pPr>
    </w:p>
    <w:p w14:paraId="19C2EFA5" w14:textId="77777777" w:rsidR="00927D4B" w:rsidRDefault="0016164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Data</w:t>
      </w:r>
      <w:r w:rsidR="0053239B">
        <w:rPr>
          <w:rFonts w:ascii="Arial" w:hAnsi="Arial" w:cs="Arial"/>
          <w:lang w:val="en-GB"/>
        </w:rPr>
        <w:t xml:space="preserve"> in Biology</w:t>
      </w:r>
    </w:p>
    <w:p w14:paraId="66705BFD" w14:textId="77777777" w:rsidR="00476AF2" w:rsidRDefault="00476AF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7F85EAF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Calendar Description</w:t>
      </w:r>
    </w:p>
    <w:p w14:paraId="3DFC6AB7" w14:textId="77777777" w:rsidR="00BC4FE3" w:rsidRDefault="00BC4FE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</w:p>
    <w:p w14:paraId="09F1CCA2" w14:textId="7A9AEBE0" w:rsidR="00002C5D" w:rsidRDefault="00002C5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be drafted when the content of the course is clearer.</w:t>
      </w:r>
    </w:p>
    <w:p w14:paraId="1C441308" w14:textId="77777777" w:rsidR="00002C5D" w:rsidRDefault="00002C5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</w:p>
    <w:p w14:paraId="1796C387" w14:textId="77777777" w:rsidR="00E205A0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LH: 3 hours</w:t>
      </w:r>
      <w:r w:rsidR="001954F5">
        <w:rPr>
          <w:rFonts w:ascii="Arial" w:eastAsia="Times New Roman" w:hAnsi="Arial" w:cs="Arial"/>
        </w:rPr>
        <w:t xml:space="preserve"> (lab only course)</w:t>
      </w:r>
    </w:p>
    <w:p w14:paraId="0DD7CBBE" w14:textId="77777777" w:rsidR="00E205A0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PR: </w:t>
      </w:r>
      <w:r w:rsidR="00161643">
        <w:rPr>
          <w:rFonts w:ascii="Arial" w:eastAsia="Times New Roman" w:hAnsi="Arial" w:cs="Arial"/>
        </w:rPr>
        <w:t>None</w:t>
      </w:r>
    </w:p>
    <w:p w14:paraId="2AAFE641" w14:textId="77777777" w:rsidR="006D2C68" w:rsidRDefault="00075C0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RECOMMENDED:</w:t>
      </w:r>
    </w:p>
    <w:p w14:paraId="3921283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4811000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Secondary Changes (if applicable)</w:t>
      </w:r>
    </w:p>
    <w:p w14:paraId="4F3AE6E8" w14:textId="71814A6C" w:rsidR="004E2890" w:rsidRPr="004E2890" w:rsidRDefault="004E289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Cs/>
          <w:lang w:val="en-GB"/>
        </w:rPr>
      </w:pPr>
      <w:r w:rsidRPr="004E2890">
        <w:rPr>
          <w:rFonts w:ascii="Arial" w:hAnsi="Arial" w:cs="Arial"/>
          <w:bCs/>
          <w:lang w:val="en-GB"/>
        </w:rPr>
        <w:t>This course should be added to the list of recommended courses for the following majors</w:t>
      </w:r>
      <w:r w:rsidR="00E272B1">
        <w:rPr>
          <w:rFonts w:ascii="Arial" w:hAnsi="Arial" w:cs="Arial"/>
          <w:bCs/>
          <w:lang w:val="en-GB"/>
        </w:rPr>
        <w:t xml:space="preserve"> and honours</w:t>
      </w:r>
      <w:r w:rsidRPr="004E2890">
        <w:rPr>
          <w:rFonts w:ascii="Arial" w:hAnsi="Arial" w:cs="Arial"/>
          <w:bCs/>
          <w:lang w:val="en-GB"/>
        </w:rPr>
        <w:t xml:space="preserve"> in Biology</w:t>
      </w:r>
      <w:r w:rsidR="00075C02">
        <w:rPr>
          <w:rFonts w:ascii="Arial" w:hAnsi="Arial" w:cs="Arial"/>
          <w:bCs/>
          <w:lang w:val="en-GB"/>
        </w:rPr>
        <w:t>. The course should be a P</w:t>
      </w:r>
      <w:r w:rsidR="00015802">
        <w:rPr>
          <w:rFonts w:ascii="Arial" w:hAnsi="Arial" w:cs="Arial"/>
          <w:bCs/>
          <w:lang w:val="en-GB"/>
        </w:rPr>
        <w:t xml:space="preserve">R for BIOL </w:t>
      </w:r>
      <w:commentRangeStart w:id="0"/>
      <w:r w:rsidR="00015802">
        <w:rPr>
          <w:rFonts w:ascii="Arial" w:hAnsi="Arial" w:cs="Arial"/>
          <w:bCs/>
          <w:lang w:val="en-GB"/>
        </w:rPr>
        <w:t>3295</w:t>
      </w:r>
      <w:commentRangeEnd w:id="0"/>
      <w:r w:rsidR="007F7C0A">
        <w:rPr>
          <w:rStyle w:val="CommentReference"/>
        </w:rPr>
        <w:commentReference w:id="0"/>
      </w:r>
      <w:r w:rsidR="00015802">
        <w:rPr>
          <w:rFonts w:ascii="Arial" w:hAnsi="Arial" w:cs="Arial"/>
          <w:bCs/>
          <w:lang w:val="en-GB"/>
        </w:rPr>
        <w:t xml:space="preserve">, </w:t>
      </w:r>
      <w:commentRangeStart w:id="1"/>
      <w:ins w:id="2" w:author="Shawn J. Leroux" w:date="2019-12-16T12:20:00Z">
        <w:r w:rsidR="007F7C0A">
          <w:rPr>
            <w:rFonts w:ascii="Arial" w:hAnsi="Arial" w:cs="Arial"/>
            <w:bCs/>
            <w:lang w:val="en-GB"/>
          </w:rPr>
          <w:t>4360</w:t>
        </w:r>
        <w:commentRangeEnd w:id="1"/>
        <w:r w:rsidR="007F7C0A">
          <w:rPr>
            <w:rStyle w:val="CommentReference"/>
          </w:rPr>
          <w:commentReference w:id="1"/>
        </w:r>
        <w:r w:rsidR="007F7C0A">
          <w:rPr>
            <w:rFonts w:ascii="Arial" w:hAnsi="Arial" w:cs="Arial"/>
            <w:bCs/>
            <w:lang w:val="en-GB"/>
          </w:rPr>
          <w:t xml:space="preserve">, </w:t>
        </w:r>
      </w:ins>
      <w:r w:rsidR="00015802">
        <w:rPr>
          <w:rFonts w:ascii="Arial" w:hAnsi="Arial" w:cs="Arial"/>
          <w:bCs/>
          <w:lang w:val="en-GB"/>
        </w:rPr>
        <w:t>4605, and 4607</w:t>
      </w:r>
      <w:proofErr w:type="gramStart"/>
      <w:r w:rsidR="00015802">
        <w:rPr>
          <w:rFonts w:ascii="Arial" w:hAnsi="Arial" w:cs="Arial"/>
          <w:bCs/>
          <w:lang w:val="en-GB"/>
        </w:rPr>
        <w:t>, ???</w:t>
      </w:r>
      <w:proofErr w:type="gramEnd"/>
    </w:p>
    <w:p w14:paraId="21B92E5F" w14:textId="77777777" w:rsidR="004E2890" w:rsidRDefault="004E289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5834AF0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Rationale</w:t>
      </w:r>
    </w:p>
    <w:p w14:paraId="782C7CEE" w14:textId="77777777" w:rsidR="00C52CA2" w:rsidRPr="00002C5D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Theme="minorHAnsi" w:hAnsiTheme="minorHAnsi" w:cs="Arial"/>
          <w:lang w:val="en-GB"/>
        </w:rPr>
      </w:pPr>
    </w:p>
    <w:p w14:paraId="03C35D05" w14:textId="0112A4AE" w:rsidR="00E756D1" w:rsidRPr="00002C5D" w:rsidRDefault="00210009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>The</w:t>
      </w:r>
      <w:r w:rsidR="00D22E0F" w:rsidRPr="00002C5D">
        <w:rPr>
          <w:rFonts w:ascii="Arial" w:hAnsi="Arial" w:cs="Arial"/>
          <w:lang w:val="en-GB"/>
        </w:rPr>
        <w:t xml:space="preserve"> ability to work with data using computers is </w:t>
      </w:r>
      <w:commentRangeStart w:id="3"/>
      <w:r w:rsidR="00D22E0F" w:rsidRPr="00002C5D">
        <w:rPr>
          <w:rFonts w:ascii="Arial" w:hAnsi="Arial" w:cs="Arial"/>
          <w:lang w:val="en-GB"/>
        </w:rPr>
        <w:t>valued</w:t>
      </w:r>
      <w:commentRangeEnd w:id="3"/>
      <w:r w:rsidR="00473051">
        <w:rPr>
          <w:rStyle w:val="CommentReference"/>
        </w:rPr>
        <w:commentReference w:id="3"/>
      </w:r>
      <w:r w:rsidR="00D22E0F" w:rsidRPr="00002C5D">
        <w:rPr>
          <w:rFonts w:ascii="Arial" w:hAnsi="Arial" w:cs="Arial"/>
          <w:lang w:val="en-GB"/>
        </w:rPr>
        <w:t xml:space="preserve"> by employers in the biology sciences</w:t>
      </w:r>
      <w:r w:rsidRPr="00002C5D">
        <w:rPr>
          <w:rFonts w:ascii="Arial" w:hAnsi="Arial" w:cs="Arial"/>
          <w:lang w:val="en-GB"/>
        </w:rPr>
        <w:t xml:space="preserve"> and applies widely across </w:t>
      </w:r>
      <w:r w:rsidR="00E756D1" w:rsidRPr="00002C5D">
        <w:rPr>
          <w:rFonts w:ascii="Arial" w:hAnsi="Arial" w:cs="Arial"/>
          <w:lang w:val="en-GB"/>
        </w:rPr>
        <w:t>all</w:t>
      </w:r>
      <w:r w:rsidRPr="00002C5D">
        <w:rPr>
          <w:rFonts w:ascii="Arial" w:hAnsi="Arial" w:cs="Arial"/>
          <w:lang w:val="en-GB"/>
        </w:rPr>
        <w:t xml:space="preserve"> sub</w:t>
      </w:r>
      <w:r w:rsidR="00E756D1" w:rsidRPr="00002C5D">
        <w:rPr>
          <w:rFonts w:ascii="Arial" w:hAnsi="Arial" w:cs="Arial"/>
          <w:lang w:val="en-GB"/>
        </w:rPr>
        <w:t>-</w:t>
      </w:r>
      <w:r w:rsidRPr="00002C5D">
        <w:rPr>
          <w:rFonts w:ascii="Arial" w:hAnsi="Arial" w:cs="Arial"/>
          <w:lang w:val="en-GB"/>
        </w:rPr>
        <w:t>disciplines of biology</w:t>
      </w:r>
      <w:r w:rsidR="006A127E" w:rsidRPr="00002C5D">
        <w:rPr>
          <w:rFonts w:ascii="Arial" w:hAnsi="Arial" w:cs="Arial"/>
          <w:lang w:val="en-GB"/>
        </w:rPr>
        <w:t>.</w:t>
      </w:r>
      <w:r w:rsidR="00E756D1" w:rsidRPr="00002C5D">
        <w:rPr>
          <w:rFonts w:ascii="Arial" w:hAnsi="Arial" w:cs="Arial"/>
          <w:lang w:val="en-GB"/>
        </w:rPr>
        <w:t xml:space="preserve"> U</w:t>
      </w:r>
      <w:r w:rsidR="00D22E0F" w:rsidRPr="00002C5D">
        <w:rPr>
          <w:rFonts w:ascii="Arial" w:hAnsi="Arial" w:cs="Arial"/>
          <w:lang w:val="en-GB"/>
        </w:rPr>
        <w:t xml:space="preserve">ndergraduate students in biology are aware of a missing </w:t>
      </w:r>
      <w:r w:rsidR="00194E0B" w:rsidRPr="00002C5D">
        <w:rPr>
          <w:rFonts w:ascii="Arial" w:hAnsi="Arial" w:cs="Arial"/>
          <w:lang w:val="en-GB"/>
        </w:rPr>
        <w:t>curriculum</w:t>
      </w:r>
      <w:r w:rsidR="00D22E0F" w:rsidRPr="00002C5D">
        <w:rPr>
          <w:rFonts w:ascii="Arial" w:hAnsi="Arial" w:cs="Arial"/>
          <w:lang w:val="en-GB"/>
        </w:rPr>
        <w:t xml:space="preserve"> component in this area</w:t>
      </w:r>
      <w:r w:rsidR="001D1B70" w:rsidRPr="00002C5D">
        <w:rPr>
          <w:rFonts w:ascii="Arial" w:hAnsi="Arial" w:cs="Arial"/>
          <w:lang w:val="en-GB"/>
        </w:rPr>
        <w:t>,</w:t>
      </w:r>
      <w:r w:rsidR="00E756D1" w:rsidRPr="00002C5D">
        <w:rPr>
          <w:rFonts w:ascii="Arial" w:hAnsi="Arial" w:cs="Arial"/>
          <w:lang w:val="en-GB"/>
        </w:rPr>
        <w:t xml:space="preserve"> and we have proposed this new course in part response to the Academic Unit Program report recommending a review of the biology curriculum</w:t>
      </w:r>
      <w:r w:rsidR="00D22E0F" w:rsidRPr="00002C5D">
        <w:rPr>
          <w:rFonts w:ascii="Arial" w:hAnsi="Arial" w:cs="Arial"/>
          <w:lang w:val="en-GB"/>
        </w:rPr>
        <w:t>.</w:t>
      </w:r>
    </w:p>
    <w:p w14:paraId="00F19CBC" w14:textId="77777777" w:rsidR="00E756D1" w:rsidRPr="00002C5D" w:rsidRDefault="00E756D1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069A0D0" w14:textId="350CA3F7" w:rsidR="00F95AAF" w:rsidRPr="00002C5D" w:rsidRDefault="00E756D1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>A main suggestion to improve quan</w:t>
      </w:r>
      <w:ins w:id="4" w:author="Shawn J. Leroux" w:date="2019-12-16T12:01:00Z">
        <w:r w:rsidR="00473051">
          <w:rPr>
            <w:rFonts w:ascii="Arial" w:hAnsi="Arial" w:cs="Arial"/>
            <w:lang w:val="en-GB"/>
          </w:rPr>
          <w:t>t</w:t>
        </w:r>
      </w:ins>
      <w:r w:rsidRPr="00002C5D">
        <w:rPr>
          <w:rFonts w:ascii="Arial" w:hAnsi="Arial" w:cs="Arial"/>
          <w:lang w:val="en-GB"/>
        </w:rPr>
        <w:t xml:space="preserve">itative training </w:t>
      </w:r>
      <w:r w:rsidRPr="00002C5D">
        <w:rPr>
          <w:rFonts w:ascii="Arial" w:eastAsia="Times New Roman" w:hAnsi="Arial" w:cs="Arial"/>
        </w:rPr>
        <w:t>in ecology-related disciplines is ‘to relate theoretical and statistical modeling to applied ecological problems’ (</w:t>
      </w:r>
      <w:proofErr w:type="spellStart"/>
      <w:r w:rsidRPr="00002C5D">
        <w:rPr>
          <w:rFonts w:ascii="Arial" w:eastAsia="Times New Roman" w:hAnsi="Arial" w:cs="Arial"/>
        </w:rPr>
        <w:t>Barraquand</w:t>
      </w:r>
      <w:proofErr w:type="spellEnd"/>
      <w:r w:rsidRPr="00002C5D">
        <w:rPr>
          <w:rFonts w:ascii="Arial" w:eastAsia="Times New Roman" w:hAnsi="Arial" w:cs="Arial"/>
        </w:rPr>
        <w:t xml:space="preserve"> et al. 2014). </w:t>
      </w:r>
      <w:r w:rsidR="00210009" w:rsidRPr="00002C5D">
        <w:rPr>
          <w:rFonts w:ascii="Arial" w:hAnsi="Arial" w:cs="Arial"/>
          <w:lang w:val="en-GB"/>
        </w:rPr>
        <w:t>In th</w:t>
      </w:r>
      <w:r w:rsidR="001D1B70" w:rsidRPr="00002C5D">
        <w:rPr>
          <w:rFonts w:ascii="Arial" w:hAnsi="Arial" w:cs="Arial"/>
          <w:lang w:val="en-GB"/>
        </w:rPr>
        <w:t>is lab-</w:t>
      </w:r>
      <w:r w:rsidR="00015802" w:rsidRPr="00002C5D">
        <w:rPr>
          <w:rFonts w:ascii="Arial" w:hAnsi="Arial" w:cs="Arial"/>
          <w:lang w:val="en-GB"/>
        </w:rPr>
        <w:t>only course, students will practice data</w:t>
      </w:r>
      <w:r w:rsidR="00194E0B" w:rsidRPr="00002C5D">
        <w:rPr>
          <w:rFonts w:ascii="Arial" w:hAnsi="Arial" w:cs="Arial"/>
          <w:lang w:val="en-GB"/>
        </w:rPr>
        <w:t xml:space="preserve"> archiving, loading,</w:t>
      </w:r>
      <w:r w:rsidR="00015802" w:rsidRPr="00002C5D">
        <w:rPr>
          <w:rFonts w:ascii="Arial" w:hAnsi="Arial" w:cs="Arial"/>
          <w:lang w:val="en-GB"/>
        </w:rPr>
        <w:t xml:space="preserve"> processing, analysis, and visualization using data from a variety of areas with</w:t>
      </w:r>
      <w:r w:rsidR="00002C5D" w:rsidRPr="00002C5D">
        <w:rPr>
          <w:rFonts w:ascii="Arial" w:hAnsi="Arial" w:cs="Arial"/>
          <w:lang w:val="en-GB"/>
        </w:rPr>
        <w:t>in</w:t>
      </w:r>
      <w:r w:rsidR="00015802" w:rsidRPr="00002C5D">
        <w:rPr>
          <w:rFonts w:ascii="Arial" w:hAnsi="Arial" w:cs="Arial"/>
          <w:lang w:val="en-GB"/>
        </w:rPr>
        <w:t xml:space="preserve"> the biological sciences.</w:t>
      </w:r>
      <w:r w:rsidR="00F95AAF" w:rsidRPr="00002C5D">
        <w:rPr>
          <w:rFonts w:ascii="Arial" w:hAnsi="Arial" w:cs="Arial"/>
          <w:lang w:val="en-GB"/>
        </w:rPr>
        <w:t xml:space="preserve"> </w:t>
      </w:r>
      <w:r w:rsidR="001D1B70" w:rsidRPr="00002C5D">
        <w:rPr>
          <w:rFonts w:ascii="Arial" w:eastAsia="Times New Roman" w:hAnsi="Arial" w:cs="Arial"/>
        </w:rPr>
        <w:t>T</w:t>
      </w:r>
      <w:r w:rsidR="00210009" w:rsidRPr="00002C5D">
        <w:rPr>
          <w:rFonts w:ascii="Arial" w:eastAsia="Times New Roman" w:hAnsi="Arial" w:cs="Arial"/>
        </w:rPr>
        <w:t>he proposed</w:t>
      </w:r>
      <w:r w:rsidR="00F95AAF" w:rsidRPr="00002C5D">
        <w:rPr>
          <w:rFonts w:ascii="Arial" w:eastAsia="Times New Roman" w:hAnsi="Arial" w:cs="Arial"/>
        </w:rPr>
        <w:t xml:space="preserve"> course </w:t>
      </w:r>
      <w:r w:rsidR="00210009" w:rsidRPr="00002C5D">
        <w:rPr>
          <w:rFonts w:ascii="Arial" w:eastAsia="Times New Roman" w:hAnsi="Arial" w:cs="Arial"/>
        </w:rPr>
        <w:t>will develop student’s data skills, while communicatin</w:t>
      </w:r>
      <w:r w:rsidR="001D1B70" w:rsidRPr="00002C5D">
        <w:rPr>
          <w:rFonts w:ascii="Arial" w:eastAsia="Times New Roman" w:hAnsi="Arial" w:cs="Arial"/>
        </w:rPr>
        <w:t>g the relevance and need for</w:t>
      </w:r>
      <w:r w:rsidR="00210009" w:rsidRPr="00002C5D">
        <w:rPr>
          <w:rFonts w:ascii="Arial" w:eastAsia="Times New Roman" w:hAnsi="Arial" w:cs="Arial"/>
        </w:rPr>
        <w:t xml:space="preserve"> these skills </w:t>
      </w:r>
      <w:r w:rsidR="001D1B70" w:rsidRPr="00002C5D">
        <w:rPr>
          <w:rFonts w:ascii="Arial" w:eastAsia="Times New Roman" w:hAnsi="Arial" w:cs="Arial"/>
        </w:rPr>
        <w:t>in biology</w:t>
      </w:r>
      <w:r w:rsidR="00F95AAF" w:rsidRPr="00002C5D">
        <w:rPr>
          <w:rFonts w:ascii="Arial" w:eastAsia="Times New Roman" w:hAnsi="Arial" w:cs="Arial"/>
        </w:rPr>
        <w:t>.</w:t>
      </w:r>
    </w:p>
    <w:p w14:paraId="396F2818" w14:textId="77777777" w:rsidR="00F95AAF" w:rsidRPr="00002C5D" w:rsidRDefault="00F95AAF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53D7DFD6" w14:textId="3F4AF393" w:rsidR="00476AF2" w:rsidRPr="00002C5D" w:rsidRDefault="00E205A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r w:rsidRPr="00002C5D">
        <w:rPr>
          <w:rFonts w:ascii="Arial" w:hAnsi="Arial" w:cs="Arial"/>
          <w:lang w:val="en-GB"/>
        </w:rPr>
        <w:t xml:space="preserve">This course </w:t>
      </w:r>
      <w:r w:rsidR="00015802" w:rsidRPr="00002C5D">
        <w:rPr>
          <w:rFonts w:ascii="Arial" w:hAnsi="Arial" w:cs="Arial"/>
          <w:lang w:val="en-GB"/>
        </w:rPr>
        <w:t>will provide</w:t>
      </w:r>
      <w:r w:rsidR="006A127E" w:rsidRPr="00002C5D">
        <w:rPr>
          <w:rFonts w:ascii="Arial" w:hAnsi="Arial" w:cs="Arial"/>
          <w:lang w:val="en-GB"/>
        </w:rPr>
        <w:t xml:space="preserve"> fundamental training across all areas in biology</w:t>
      </w:r>
      <w:r w:rsidR="00194E0B" w:rsidRPr="00002C5D">
        <w:rPr>
          <w:rFonts w:ascii="Arial" w:hAnsi="Arial" w:cs="Arial"/>
          <w:lang w:val="en-GB"/>
        </w:rPr>
        <w:t>, and the skills learned during this course will be built upon during upper-level courses in biology.</w:t>
      </w:r>
      <w:r w:rsidR="00BC7769" w:rsidRPr="00002C5D">
        <w:rPr>
          <w:rFonts w:ascii="Arial" w:hAnsi="Arial" w:cs="Arial"/>
          <w:lang w:val="en-GB"/>
        </w:rPr>
        <w:t xml:space="preserve"> </w:t>
      </w:r>
    </w:p>
    <w:p w14:paraId="1BB300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lang w:val="en-GB"/>
        </w:rPr>
      </w:pPr>
    </w:p>
    <w:p w14:paraId="3D321C60" w14:textId="77777777" w:rsidR="009C556B" w:rsidRDefault="009C556B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</w:p>
    <w:p w14:paraId="4677644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Consultations </w:t>
      </w:r>
    </w:p>
    <w:p w14:paraId="6D4F6DC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1B33780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Grenfell Campus: </w:t>
      </w:r>
    </w:p>
    <w:p w14:paraId="208FC35D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St. John</w:t>
      </w:r>
      <w:r w:rsidR="0067734D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s Campus: </w:t>
      </w:r>
      <w:r w:rsidR="00793F20">
        <w:rPr>
          <w:rFonts w:ascii="Arial" w:hAnsi="Arial" w:cs="Arial"/>
        </w:rPr>
        <w:t>All Faculty of Science Departments</w:t>
      </w:r>
    </w:p>
    <w:p w14:paraId="46468A1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Marine Institute:  </w:t>
      </w:r>
    </w:p>
    <w:p w14:paraId="1B2BB2BA" w14:textId="77777777" w:rsidR="00793F20" w:rsidRPr="0044339F" w:rsidRDefault="0044339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 w:rsidRPr="0044339F">
        <w:rPr>
          <w:rFonts w:ascii="Arial" w:hAnsi="Arial" w:cs="Arial"/>
          <w:bCs/>
        </w:rPr>
        <w:t>MUN Library</w:t>
      </w:r>
    </w:p>
    <w:p w14:paraId="7674496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Sample Course Outline and Method of Evaluation</w:t>
      </w:r>
    </w:p>
    <w:p w14:paraId="663111B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p w14:paraId="03809756" w14:textId="37A439CB" w:rsidR="00E205A0" w:rsidRPr="008E7AF5" w:rsidRDefault="006567F5" w:rsidP="00E205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</w:t>
      </w:r>
      <w:ins w:id="5" w:author="Shawn J. Leroux" w:date="2019-12-16T12:03:00Z">
        <w:r w:rsidR="00473051">
          <w:rPr>
            <w:rFonts w:ascii="Arial" w:hAnsi="Arial" w:cs="Arial"/>
            <w:b/>
          </w:rPr>
          <w:t xml:space="preserve"> </w:t>
        </w:r>
      </w:ins>
      <w:r>
        <w:rPr>
          <w:rFonts w:ascii="Arial" w:hAnsi="Arial" w:cs="Arial"/>
          <w:b/>
        </w:rPr>
        <w:t>carpent</w:t>
      </w:r>
      <w:del w:id="6" w:author="Shawn J. Leroux" w:date="2019-12-16T12:03:00Z">
        <w:r w:rsidDel="00473051">
          <w:rPr>
            <w:rFonts w:ascii="Arial" w:hAnsi="Arial" w:cs="Arial"/>
            <w:b/>
          </w:rPr>
          <w:delText>a</w:delText>
        </w:r>
      </w:del>
      <w:r>
        <w:rPr>
          <w:rFonts w:ascii="Arial" w:hAnsi="Arial" w:cs="Arial"/>
          <w:b/>
        </w:rPr>
        <w:t>ry for Biologists</w:t>
      </w:r>
      <w:r w:rsidR="00E205A0" w:rsidRPr="008E7AF5">
        <w:rPr>
          <w:rFonts w:ascii="Arial" w:hAnsi="Arial" w:cs="Arial"/>
          <w:b/>
        </w:rPr>
        <w:t xml:space="preserve"> – Course Outline</w:t>
      </w:r>
    </w:p>
    <w:p w14:paraId="773A5E29" w14:textId="77777777" w:rsidR="00E205A0" w:rsidRPr="008E7AF5" w:rsidRDefault="00E205A0" w:rsidP="00E205A0">
      <w:pPr>
        <w:rPr>
          <w:rFonts w:ascii="Arial" w:hAnsi="Arial" w:cs="Arial"/>
          <w:b/>
        </w:rPr>
      </w:pPr>
    </w:p>
    <w:p w14:paraId="153B3346" w14:textId="7262576D" w:rsidR="00E205A0" w:rsidRPr="008E7AF5" w:rsidRDefault="00E205A0" w:rsidP="00E205A0">
      <w:pPr>
        <w:rPr>
          <w:rFonts w:ascii="Arial" w:hAnsi="Arial" w:cs="Arial"/>
          <w:b/>
        </w:rPr>
      </w:pPr>
      <w:r w:rsidRPr="008E7AF5">
        <w:rPr>
          <w:rFonts w:ascii="Arial" w:hAnsi="Arial" w:cs="Arial"/>
          <w:b/>
        </w:rPr>
        <w:t>Instructors</w:t>
      </w:r>
      <w:proofErr w:type="gramStart"/>
      <w:r w:rsidRPr="008E7AF5">
        <w:rPr>
          <w:rFonts w:ascii="Arial" w:hAnsi="Arial" w:cs="Arial"/>
          <w:b/>
        </w:rPr>
        <w:t xml:space="preserve">: </w:t>
      </w:r>
      <w:r w:rsidR="001D1B70">
        <w:rPr>
          <w:rFonts w:ascii="Arial" w:hAnsi="Arial" w:cs="Arial"/>
        </w:rPr>
        <w:t>??</w:t>
      </w:r>
      <w:proofErr w:type="gramEnd"/>
    </w:p>
    <w:p w14:paraId="1B2AB8F5" w14:textId="77777777" w:rsidR="00E205A0" w:rsidRPr="008E7AF5" w:rsidRDefault="00E205A0" w:rsidP="00E205A0">
      <w:pPr>
        <w:rPr>
          <w:rFonts w:ascii="Arial" w:hAnsi="Arial" w:cs="Arial"/>
          <w:b/>
        </w:rPr>
      </w:pPr>
    </w:p>
    <w:p w14:paraId="51064F24" w14:textId="069DA6C9" w:rsidR="00E205A0" w:rsidRPr="008E7AF5" w:rsidRDefault="00E205A0" w:rsidP="00E205A0">
      <w:pPr>
        <w:rPr>
          <w:rFonts w:ascii="Arial" w:hAnsi="Arial" w:cs="Arial"/>
        </w:rPr>
      </w:pPr>
      <w:r w:rsidRPr="008E7AF5">
        <w:rPr>
          <w:rFonts w:ascii="Arial" w:hAnsi="Arial" w:cs="Arial"/>
          <w:b/>
        </w:rPr>
        <w:t xml:space="preserve">Textbook: </w:t>
      </w:r>
      <w:r w:rsidR="006567F5">
        <w:rPr>
          <w:rFonts w:ascii="Arial" w:hAnsi="Arial" w:cs="Arial"/>
        </w:rPr>
        <w:t>None</w:t>
      </w:r>
      <w:r w:rsidRPr="008E7AF5">
        <w:rPr>
          <w:rFonts w:ascii="Arial" w:hAnsi="Arial" w:cs="Arial"/>
        </w:rPr>
        <w:t>.</w:t>
      </w:r>
    </w:p>
    <w:p w14:paraId="7A17047F" w14:textId="77777777" w:rsidR="00E205A0" w:rsidRPr="008E7AF5" w:rsidRDefault="00E205A0" w:rsidP="00E205A0">
      <w:pPr>
        <w:rPr>
          <w:rFonts w:ascii="Arial" w:hAnsi="Arial" w:cs="Arial"/>
        </w:rPr>
      </w:pPr>
    </w:p>
    <w:p w14:paraId="601475F8" w14:textId="777C0678" w:rsidR="00A012B0" w:rsidRPr="00BC7769" w:rsidRDefault="00E205A0" w:rsidP="00A012B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</w:rPr>
      </w:pPr>
      <w:r w:rsidRPr="008E7AF5">
        <w:rPr>
          <w:rFonts w:ascii="Arial" w:eastAsia="Times New Roman" w:hAnsi="Arial" w:cs="Arial"/>
          <w:b/>
        </w:rPr>
        <w:t xml:space="preserve">Description: </w:t>
      </w:r>
    </w:p>
    <w:p w14:paraId="0BFE926C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4043FF38" w14:textId="2D6ADBB9" w:rsidR="00E205A0" w:rsidRPr="008E7AF5" w:rsidRDefault="00E205A0" w:rsidP="00E205A0">
      <w:pPr>
        <w:rPr>
          <w:rFonts w:ascii="Arial" w:eastAsia="Times New Roman" w:hAnsi="Arial" w:cs="Arial"/>
        </w:rPr>
      </w:pPr>
      <w:r w:rsidRPr="008E7AF5">
        <w:rPr>
          <w:rFonts w:ascii="Arial" w:eastAsia="Times New Roman" w:hAnsi="Arial" w:cs="Arial"/>
          <w:b/>
        </w:rPr>
        <w:t xml:space="preserve">Evaluation: </w:t>
      </w:r>
      <w:r w:rsidRPr="008E7AF5">
        <w:rPr>
          <w:rFonts w:ascii="Arial" w:eastAsia="Times New Roman" w:hAnsi="Arial" w:cs="Arial"/>
        </w:rPr>
        <w:t>Labs (</w:t>
      </w:r>
      <w:r w:rsidR="00194E0B">
        <w:rPr>
          <w:rFonts w:ascii="Arial" w:eastAsia="Times New Roman" w:hAnsi="Arial" w:cs="Arial"/>
        </w:rPr>
        <w:t>12) – 100%</w:t>
      </w:r>
    </w:p>
    <w:p w14:paraId="35CC007B" w14:textId="176A1ABB" w:rsidR="00E205A0" w:rsidRPr="00BD1674" w:rsidRDefault="00E205A0" w:rsidP="00E205A0">
      <w:pPr>
        <w:rPr>
          <w:rFonts w:ascii="Arial" w:eastAsia="Times New Roman" w:hAnsi="Arial" w:cs="Arial"/>
          <w:b/>
        </w:rPr>
      </w:pPr>
    </w:p>
    <w:p w14:paraId="6E3B4C91" w14:textId="77777777" w:rsidR="00E205A0" w:rsidRPr="008E7AF5" w:rsidRDefault="00E205A0" w:rsidP="00E205A0">
      <w:pPr>
        <w:rPr>
          <w:rFonts w:ascii="Arial" w:hAnsi="Arial" w:cs="Arial"/>
          <w:b/>
        </w:rPr>
      </w:pPr>
      <w:r w:rsidRPr="008E7AF5">
        <w:rPr>
          <w:rFonts w:ascii="Arial" w:hAnsi="Arial" w:cs="Arial"/>
          <w:b/>
        </w:rPr>
        <w:t>Labs:</w:t>
      </w:r>
    </w:p>
    <w:p w14:paraId="4EB4140D" w14:textId="77777777" w:rsidR="000D3D0E" w:rsidRDefault="000D3D0E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entry and storage</w:t>
      </w:r>
    </w:p>
    <w:p w14:paraId="68A9F9F7" w14:textId="77777777" w:rsidR="000D3D0E" w:rsidRDefault="00302D6B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Improving mes</w:t>
      </w:r>
      <w:r w:rsidR="000D3D0E">
        <w:rPr>
          <w:rFonts w:ascii="Arial" w:hAnsi="Arial" w:cs="Arial"/>
        </w:rPr>
        <w:t>sy data</w:t>
      </w:r>
    </w:p>
    <w:p w14:paraId="73F5475D" w14:textId="2EBB1992" w:rsidR="00E205A0" w:rsidRDefault="00302D6B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</w:t>
      </w:r>
      <w:r w:rsidR="000E2871">
        <w:rPr>
          <w:rFonts w:ascii="Arial" w:hAnsi="Arial" w:cs="Arial"/>
        </w:rPr>
        <w:t>a entry and validation in Excel</w:t>
      </w:r>
    </w:p>
    <w:p w14:paraId="12986742" w14:textId="0ABDF5EA" w:rsidR="0083462E" w:rsidRPr="008E7AF5" w:rsidRDefault="0083462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from BES ref</w:t>
      </w:r>
    </w:p>
    <w:p w14:paraId="23BFC22F" w14:textId="77777777" w:rsidR="00E205A0" w:rsidRPr="008E7AF5" w:rsidRDefault="00E205A0" w:rsidP="00E205A0">
      <w:pPr>
        <w:pStyle w:val="ListParagraph"/>
        <w:rPr>
          <w:rFonts w:ascii="Arial" w:hAnsi="Arial" w:cs="Arial"/>
        </w:rPr>
      </w:pPr>
    </w:p>
    <w:p w14:paraId="66F03C4F" w14:textId="77777777" w:rsidR="000D3D0E" w:rsidRDefault="000D3D0E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Introduction to R and RStudio </w:t>
      </w:r>
    </w:p>
    <w:p w14:paraId="0E89413F" w14:textId="453FFD52" w:rsidR="00E205A0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 &amp; RStudio</w:t>
      </w:r>
    </w:p>
    <w:p w14:paraId="1E5CB5A7" w14:textId="7112D275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  <w:r w:rsidR="00246D53">
        <w:rPr>
          <w:rFonts w:ascii="Arial" w:hAnsi="Arial" w:cs="Arial"/>
        </w:rPr>
        <w:t xml:space="preserve"> (factors, strings, data frames, vectors, variables)</w:t>
      </w:r>
    </w:p>
    <w:p w14:paraId="5BE06D5E" w14:textId="65B952B3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Paths, loading data</w:t>
      </w:r>
    </w:p>
    <w:p w14:paraId="1CCD64EF" w14:textId="11A6840F" w:rsidR="003E37BE" w:rsidRDefault="003E37BE" w:rsidP="000D3D0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Basic </w:t>
      </w:r>
      <w:commentRangeStart w:id="7"/>
      <w:r>
        <w:rPr>
          <w:rFonts w:ascii="Arial" w:hAnsi="Arial" w:cs="Arial"/>
        </w:rPr>
        <w:t>Reproducibility</w:t>
      </w:r>
      <w:commentRangeEnd w:id="7"/>
      <w:r w:rsidR="007F7C0A">
        <w:rPr>
          <w:rStyle w:val="CommentReference"/>
          <w:rFonts w:ascii="Times New Roman" w:hAnsi="Times New Roman" w:cs="Times New Roman"/>
          <w:lang w:eastAsia="en-CA"/>
        </w:rPr>
        <w:commentReference w:id="7"/>
      </w:r>
    </w:p>
    <w:p w14:paraId="4298BBE5" w14:textId="77777777" w:rsidR="00E205A0" w:rsidRPr="008E7AF5" w:rsidRDefault="00E205A0" w:rsidP="00E205A0">
      <w:pPr>
        <w:rPr>
          <w:rFonts w:ascii="Arial" w:hAnsi="Arial" w:cs="Arial"/>
        </w:rPr>
      </w:pPr>
    </w:p>
    <w:p w14:paraId="786D07E5" w14:textId="70D887AB" w:rsidR="00E205A0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Introduction to R and RStudio</w:t>
      </w:r>
    </w:p>
    <w:p w14:paraId="7A20C2BE" w14:textId="72A44317" w:rsidR="00246D53" w:rsidRDefault="00246D53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Loading Packages</w:t>
      </w:r>
    </w:p>
    <w:p w14:paraId="24130052" w14:textId="2844D441" w:rsidR="00246D53" w:rsidRDefault="00246D53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Built-in functions</w:t>
      </w:r>
    </w:p>
    <w:p w14:paraId="55DBF71F" w14:textId="45D9FA10" w:rsidR="00246D53" w:rsidRPr="008E7AF5" w:rsidRDefault="00176C98" w:rsidP="00246D5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Errors, </w:t>
      </w:r>
      <w:r w:rsidR="00246D53">
        <w:rPr>
          <w:rFonts w:ascii="Arial" w:hAnsi="Arial" w:cs="Arial"/>
        </w:rPr>
        <w:t>Debugging</w:t>
      </w:r>
      <w:r>
        <w:rPr>
          <w:rFonts w:ascii="Arial" w:hAnsi="Arial" w:cs="Arial"/>
        </w:rPr>
        <w:t>, Getting Help</w:t>
      </w:r>
    </w:p>
    <w:p w14:paraId="09D4D5E1" w14:textId="77777777" w:rsidR="00E205A0" w:rsidRPr="008E7AF5" w:rsidRDefault="00E205A0" w:rsidP="00E205A0">
      <w:pPr>
        <w:rPr>
          <w:rFonts w:ascii="Arial" w:hAnsi="Arial" w:cs="Arial"/>
        </w:rPr>
      </w:pPr>
    </w:p>
    <w:p w14:paraId="451DCB9D" w14:textId="5E894F32" w:rsidR="00E205A0" w:rsidRPr="00176C98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</w:rPr>
        <w:t>Working with Data</w:t>
      </w:r>
    </w:p>
    <w:p w14:paraId="565B0729" w14:textId="39296AC9" w:rsidR="00176C98" w:rsidRPr="008E7AF5" w:rsidRDefault="000E2871" w:rsidP="00176C9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Data cleaning with the </w:t>
      </w:r>
      <w:r w:rsidR="00000212">
        <w:rPr>
          <w:rFonts w:ascii="Arial" w:eastAsia="Times New Roman" w:hAnsi="Arial" w:cs="Arial"/>
        </w:rPr>
        <w:t xml:space="preserve">R package: </w:t>
      </w:r>
      <w:proofErr w:type="spellStart"/>
      <w:r w:rsidR="00000212">
        <w:rPr>
          <w:rFonts w:ascii="Arial" w:eastAsia="Times New Roman" w:hAnsi="Arial" w:cs="Arial"/>
        </w:rPr>
        <w:t>dplyr</w:t>
      </w:r>
      <w:proofErr w:type="spellEnd"/>
    </w:p>
    <w:p w14:paraId="23192CB0" w14:textId="77777777" w:rsidR="00E205A0" w:rsidRPr="008E7AF5" w:rsidRDefault="00E205A0" w:rsidP="00E205A0">
      <w:pPr>
        <w:rPr>
          <w:rFonts w:ascii="Arial" w:hAnsi="Arial" w:cs="Arial"/>
        </w:rPr>
      </w:pPr>
    </w:p>
    <w:p w14:paraId="17D42FEF" w14:textId="043DAD87" w:rsidR="00E205A0" w:rsidRDefault="00302D6B" w:rsidP="00E205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Visualization</w:t>
      </w:r>
    </w:p>
    <w:p w14:paraId="47699FA2" w14:textId="7F742462" w:rsidR="00947889" w:rsidRPr="008E7AF5" w:rsidRDefault="00473051" w:rsidP="009478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ins w:id="8" w:author="Shawn J. Leroux" w:date="2019-12-16T12:09:00Z">
        <w:r>
          <w:rPr>
            <w:rFonts w:ascii="Arial" w:hAnsi="Arial" w:cs="Arial"/>
          </w:rPr>
          <w:t>g</w:t>
        </w:r>
      </w:ins>
      <w:del w:id="9" w:author="Shawn J. Leroux" w:date="2019-12-16T12:09:00Z">
        <w:r w:rsidDel="00473051">
          <w:rPr>
            <w:rFonts w:ascii="Arial" w:hAnsi="Arial" w:cs="Arial"/>
          </w:rPr>
          <w:delText>G</w:delText>
        </w:r>
      </w:del>
      <w:r w:rsidR="00947889">
        <w:rPr>
          <w:rFonts w:ascii="Arial" w:hAnsi="Arial" w:cs="Arial"/>
        </w:rPr>
        <w:t>gplot</w:t>
      </w:r>
      <w:ins w:id="10" w:author="Shawn J. Leroux" w:date="2019-12-16T12:08:00Z">
        <w:r>
          <w:rPr>
            <w:rFonts w:ascii="Arial" w:hAnsi="Arial" w:cs="Arial"/>
          </w:rPr>
          <w:t>2</w:t>
        </w:r>
      </w:ins>
    </w:p>
    <w:p w14:paraId="3D1A50AC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6470850D" w14:textId="71D22E36" w:rsidR="00C358DE" w:rsidRDefault="00302D6B" w:rsidP="00C358DE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Data </w:t>
      </w:r>
      <w:commentRangeStart w:id="11"/>
      <w:r>
        <w:rPr>
          <w:rFonts w:ascii="Arial" w:eastAsia="Times New Roman" w:hAnsi="Arial" w:cs="Arial"/>
        </w:rPr>
        <w:t>Visualization</w:t>
      </w:r>
      <w:commentRangeEnd w:id="11"/>
      <w:r w:rsidR="00473051">
        <w:rPr>
          <w:rStyle w:val="CommentReference"/>
          <w:rFonts w:ascii="Times New Roman" w:hAnsi="Times New Roman" w:cs="Times New Roman"/>
          <w:lang w:eastAsia="en-CA"/>
        </w:rPr>
        <w:commentReference w:id="11"/>
      </w:r>
      <w:r>
        <w:rPr>
          <w:rFonts w:ascii="Arial" w:eastAsia="Times New Roman" w:hAnsi="Arial" w:cs="Arial"/>
        </w:rPr>
        <w:t xml:space="preserve"> 2</w:t>
      </w:r>
    </w:p>
    <w:p w14:paraId="6EA08A04" w14:textId="27945174" w:rsidR="00C358DE" w:rsidRDefault="00C358DE" w:rsidP="0068649B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Survey of data visualizations</w:t>
      </w:r>
      <w:r w:rsidR="0068649B">
        <w:rPr>
          <w:rFonts w:ascii="Arial" w:eastAsia="Times New Roman" w:hAnsi="Arial" w:cs="Arial"/>
        </w:rPr>
        <w:t xml:space="preserve"> commonly used in biology</w:t>
      </w:r>
    </w:p>
    <w:p w14:paraId="6F33ABE2" w14:textId="12649525" w:rsidR="005A22B4" w:rsidRPr="0068649B" w:rsidRDefault="005A22B4" w:rsidP="0068649B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Logarithmic (and other) transformations</w:t>
      </w:r>
    </w:p>
    <w:p w14:paraId="49697F88" w14:textId="77777777" w:rsidR="00E205A0" w:rsidRPr="008E7AF5" w:rsidRDefault="00E205A0" w:rsidP="00E205A0">
      <w:pPr>
        <w:rPr>
          <w:rFonts w:ascii="Arial" w:eastAsia="Times New Roman" w:hAnsi="Arial" w:cs="Arial"/>
        </w:rPr>
      </w:pPr>
    </w:p>
    <w:p w14:paraId="6F4E6CA1" w14:textId="1BF44858" w:rsidR="00E205A0" w:rsidRDefault="008F671C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Writing scripts</w:t>
      </w:r>
    </w:p>
    <w:p w14:paraId="78D19955" w14:textId="1225CB20" w:rsidR="008F671C" w:rsidRDefault="008F671C" w:rsidP="008F671C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Good coding style</w:t>
      </w:r>
    </w:p>
    <w:p w14:paraId="377E6B9A" w14:textId="07F2BDCD" w:rsidR="008F671C" w:rsidRDefault="008F671C" w:rsidP="008F671C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Debugging</w:t>
      </w:r>
    </w:p>
    <w:p w14:paraId="4B92A47D" w14:textId="77777777" w:rsidR="00302D6B" w:rsidRPr="00302D6B" w:rsidRDefault="00302D6B" w:rsidP="00302D6B">
      <w:pPr>
        <w:rPr>
          <w:rFonts w:ascii="Arial" w:eastAsia="Times New Roman" w:hAnsi="Arial" w:cs="Arial"/>
        </w:rPr>
      </w:pPr>
    </w:p>
    <w:p w14:paraId="7802B0C5" w14:textId="7DF4E37B" w:rsidR="00302D6B" w:rsidRDefault="00000212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More advanced</w:t>
      </w:r>
      <w:r w:rsidR="00934D84">
        <w:rPr>
          <w:rFonts w:ascii="Arial" w:eastAsia="Times New Roman" w:hAnsi="Arial" w:cs="Arial"/>
        </w:rPr>
        <w:t xml:space="preserve"> R</w:t>
      </w:r>
      <w:r>
        <w:rPr>
          <w:rFonts w:ascii="Arial" w:eastAsia="Times New Roman" w:hAnsi="Arial" w:cs="Arial"/>
        </w:rPr>
        <w:t xml:space="preserve"> basics</w:t>
      </w:r>
    </w:p>
    <w:p w14:paraId="5F0FD896" w14:textId="2D4C8CE7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Writing functions</w:t>
      </w:r>
    </w:p>
    <w:p w14:paraId="36C7E297" w14:textId="0EEFB202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Conditionals</w:t>
      </w:r>
    </w:p>
    <w:p w14:paraId="6CC64FC9" w14:textId="1C8C9E11" w:rsidR="00000212" w:rsidRDefault="00000212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Loops</w:t>
      </w:r>
    </w:p>
    <w:p w14:paraId="54A23B59" w14:textId="77777777" w:rsidR="00302D6B" w:rsidRPr="00302D6B" w:rsidRDefault="00302D6B" w:rsidP="00302D6B">
      <w:pPr>
        <w:rPr>
          <w:rFonts w:ascii="Arial" w:eastAsia="Times New Roman" w:hAnsi="Arial" w:cs="Arial"/>
        </w:rPr>
      </w:pPr>
    </w:p>
    <w:p w14:paraId="0BADCB1A" w14:textId="165DE560" w:rsidR="00302D6B" w:rsidRDefault="00000212" w:rsidP="00E205A0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Writing </w:t>
      </w:r>
      <w:commentRangeStart w:id="12"/>
      <w:r>
        <w:rPr>
          <w:rFonts w:ascii="Arial" w:eastAsia="Times New Roman" w:hAnsi="Arial" w:cs="Arial"/>
        </w:rPr>
        <w:t>hypotheses</w:t>
      </w:r>
      <w:commentRangeEnd w:id="12"/>
      <w:r w:rsidR="00473051">
        <w:rPr>
          <w:rStyle w:val="CommentReference"/>
          <w:rFonts w:ascii="Times New Roman" w:hAnsi="Times New Roman" w:cs="Times New Roman"/>
          <w:lang w:eastAsia="en-CA"/>
        </w:rPr>
        <w:commentReference w:id="12"/>
      </w:r>
      <w:r>
        <w:rPr>
          <w:rFonts w:ascii="Arial" w:eastAsia="Times New Roman" w:hAnsi="Arial" w:cs="Arial"/>
        </w:rPr>
        <w:t xml:space="preserve"> as equations</w:t>
      </w:r>
    </w:p>
    <w:p w14:paraId="6C766DC4" w14:textId="4CB225D1" w:rsidR="00000212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Choosing notation</w:t>
      </w:r>
    </w:p>
    <w:p w14:paraId="2B356061" w14:textId="62600A82" w:rsidR="00000212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Units</w:t>
      </w:r>
    </w:p>
    <w:p w14:paraId="6961A767" w14:textId="37BA64F0" w:rsidR="005A22B4" w:rsidRDefault="005A22B4" w:rsidP="00000212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General linear models in R</w:t>
      </w:r>
    </w:p>
    <w:p w14:paraId="76CF9D1C" w14:textId="77777777" w:rsidR="005A22B4" w:rsidRDefault="005A22B4" w:rsidP="005A22B4">
      <w:pPr>
        <w:pStyle w:val="ListParagraph"/>
        <w:ind w:left="1440"/>
        <w:rPr>
          <w:rFonts w:ascii="Arial" w:eastAsia="Times New Roman" w:hAnsi="Arial" w:cs="Arial"/>
        </w:rPr>
      </w:pPr>
    </w:p>
    <w:p w14:paraId="616EE838" w14:textId="505F32FB" w:rsidR="005A22B4" w:rsidRDefault="005A22B4" w:rsidP="005A22B4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Uncertainty </w:t>
      </w:r>
      <w:commentRangeStart w:id="13"/>
      <w:r>
        <w:rPr>
          <w:rFonts w:ascii="Arial" w:eastAsia="Times New Roman" w:hAnsi="Arial" w:cs="Arial"/>
        </w:rPr>
        <w:t>and</w:t>
      </w:r>
      <w:commentRangeEnd w:id="13"/>
      <w:r w:rsidR="007F7C0A">
        <w:rPr>
          <w:rStyle w:val="CommentReference"/>
          <w:rFonts w:ascii="Times New Roman" w:hAnsi="Times New Roman" w:cs="Times New Roman"/>
          <w:lang w:eastAsia="en-CA"/>
        </w:rPr>
        <w:commentReference w:id="13"/>
      </w:r>
      <w:r>
        <w:rPr>
          <w:rFonts w:ascii="Arial" w:eastAsia="Times New Roman" w:hAnsi="Arial" w:cs="Arial"/>
        </w:rPr>
        <w:t xml:space="preserve"> hypothesis testing</w:t>
      </w:r>
    </w:p>
    <w:p w14:paraId="07047092" w14:textId="5419D9C0" w:rsidR="005A22B4" w:rsidRDefault="005A22B4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Type I and </w:t>
      </w:r>
      <w:r w:rsidR="00BC7769">
        <w:rPr>
          <w:rFonts w:ascii="Arial" w:eastAsia="Times New Roman" w:hAnsi="Arial" w:cs="Arial"/>
        </w:rPr>
        <w:t>T</w:t>
      </w:r>
      <w:r>
        <w:rPr>
          <w:rFonts w:ascii="Arial" w:eastAsia="Times New Roman" w:hAnsi="Arial" w:cs="Arial"/>
        </w:rPr>
        <w:t>ype II error</w:t>
      </w:r>
    </w:p>
    <w:p w14:paraId="530C8846" w14:textId="5F33E503" w:rsidR="00BC7769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ASA’s statement on p-values</w:t>
      </w:r>
    </w:p>
    <w:p w14:paraId="6FCB2413" w14:textId="3737521C" w:rsidR="00BC7769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Residuals and error distributions</w:t>
      </w:r>
    </w:p>
    <w:p w14:paraId="7EC3891E" w14:textId="2164E87A" w:rsidR="00BC7769" w:rsidRPr="008E7AF5" w:rsidRDefault="00BC7769" w:rsidP="005A22B4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Nonlinear models</w:t>
      </w:r>
    </w:p>
    <w:p w14:paraId="2E960B8A" w14:textId="77777777" w:rsidR="00BC4FE3" w:rsidRDefault="00BC4FE3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AFFA5EC" w14:textId="030F4E71" w:rsidR="00666DB5" w:rsidRDefault="00F67B6D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Recommended </w:t>
      </w:r>
      <w:commentRangeStart w:id="14"/>
      <w:r>
        <w:rPr>
          <w:rFonts w:ascii="Arial" w:hAnsi="Arial" w:cs="Arial"/>
          <w:b/>
          <w:bCs/>
        </w:rPr>
        <w:t>R</w:t>
      </w:r>
      <w:r w:rsidR="00666DB5">
        <w:rPr>
          <w:rFonts w:ascii="Arial" w:hAnsi="Arial" w:cs="Arial"/>
          <w:b/>
          <w:bCs/>
        </w:rPr>
        <w:t>esources</w:t>
      </w:r>
      <w:commentRangeEnd w:id="14"/>
      <w:r w:rsidR="00473051">
        <w:rPr>
          <w:rStyle w:val="CommentReference"/>
        </w:rPr>
        <w:commentReference w:id="14"/>
      </w:r>
      <w:r w:rsidR="00666DB5">
        <w:rPr>
          <w:rFonts w:ascii="Arial" w:hAnsi="Arial" w:cs="Arial"/>
          <w:b/>
          <w:bCs/>
        </w:rPr>
        <w:t>:</w:t>
      </w:r>
    </w:p>
    <w:p w14:paraId="55DA1AF0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6E759DEF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2B4859BB" w14:textId="07465724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Carey, M. A. and J. A. </w:t>
      </w:r>
      <w:proofErr w:type="spellStart"/>
      <w:r>
        <w:rPr>
          <w:rFonts w:ascii="Arial" w:hAnsi="Arial" w:cs="Arial"/>
          <w:bCs/>
        </w:rPr>
        <w:t>Papin</w:t>
      </w:r>
      <w:proofErr w:type="spellEnd"/>
      <w:r>
        <w:rPr>
          <w:rFonts w:ascii="Arial" w:hAnsi="Arial" w:cs="Arial"/>
          <w:bCs/>
        </w:rPr>
        <w:t xml:space="preserve">. 2018. Ten simple rules for biologists learning to program. </w:t>
      </w:r>
      <w:proofErr w:type="spellStart"/>
      <w:r>
        <w:rPr>
          <w:rFonts w:ascii="Arial" w:hAnsi="Arial" w:cs="Arial"/>
          <w:bCs/>
        </w:rPr>
        <w:t>PLoS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Comput</w:t>
      </w:r>
      <w:proofErr w:type="spellEnd"/>
      <w:r>
        <w:rPr>
          <w:rFonts w:ascii="Arial" w:hAnsi="Arial" w:cs="Arial"/>
          <w:bCs/>
        </w:rPr>
        <w:t xml:space="preserve"> Biol. 14(1): e1005871.</w:t>
      </w:r>
    </w:p>
    <w:p w14:paraId="6E09C137" w14:textId="77777777" w:rsidR="00516119" w:rsidRDefault="00516119" w:rsidP="00516119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</w:p>
    <w:p w14:paraId="2C4978DF" w14:textId="6827606C" w:rsidR="00666DB5" w:rsidRDefault="00666DB5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ascii="Arial" w:hAnsi="Arial" w:cs="Arial"/>
          <w:bCs/>
        </w:rPr>
      </w:pPr>
      <w:r w:rsidRPr="00473051">
        <w:rPr>
          <w:rFonts w:ascii="Arial" w:hAnsi="Arial" w:cs="Arial"/>
          <w:bCs/>
          <w:lang w:val="it-IT"/>
        </w:rPr>
        <w:t xml:space="preserve">Harrison, K. Ed. 2018. Data management. </w:t>
      </w:r>
      <w:r>
        <w:rPr>
          <w:rFonts w:ascii="Arial" w:hAnsi="Arial" w:cs="Arial"/>
          <w:bCs/>
        </w:rPr>
        <w:t xml:space="preserve">British Ecological Society </w:t>
      </w:r>
      <w:r w:rsidR="006B1050">
        <w:rPr>
          <w:rFonts w:ascii="Arial" w:hAnsi="Arial" w:cs="Arial"/>
          <w:bCs/>
        </w:rPr>
        <w:t xml:space="preserve">Guide to Better Science Series. </w:t>
      </w:r>
      <w:hyperlink r:id="rId12" w:history="1">
        <w:r w:rsidR="006B40B8" w:rsidRPr="00F61294">
          <w:rPr>
            <w:rStyle w:val="Hyperlink"/>
            <w:rFonts w:ascii="Arial" w:hAnsi="Arial" w:cs="Arial"/>
            <w:bCs/>
          </w:rPr>
          <w:t>https://www.britishecologicalsociety.org/wp-content/uploads/2019/06/BES-Guide-Data-Management-2019.pdf</w:t>
        </w:r>
      </w:hyperlink>
    </w:p>
    <w:p w14:paraId="190031AD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789818AB" w14:textId="4E648098" w:rsidR="006B40B8" w:rsidRDefault="006B40B8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Cumming, G., Fidler, R. and D. L. Vaux. 2007. Error bars in experimental biology. J Cell Biol </w:t>
      </w:r>
      <w:r w:rsidR="00F67B6D">
        <w:rPr>
          <w:rFonts w:ascii="Arial" w:hAnsi="Arial" w:cs="Arial"/>
          <w:bCs/>
        </w:rPr>
        <w:t xml:space="preserve">177(1):7-11. </w:t>
      </w:r>
      <w:hyperlink r:id="rId13" w:history="1">
        <w:r w:rsidR="00F67B6D" w:rsidRPr="00F61294">
          <w:rPr>
            <w:rStyle w:val="Hyperlink"/>
            <w:rFonts w:ascii="Arial" w:hAnsi="Arial" w:cs="Arial"/>
            <w:bCs/>
          </w:rPr>
          <w:t>https://www.ncbi.nlm.nih.gov/pmc/articles/PMC2064100/</w:t>
        </w:r>
      </w:hyperlink>
    </w:p>
    <w:p w14:paraId="282416D7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3089B2CE" w14:textId="77777777" w:rsidR="00516119" w:rsidRDefault="00516119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1A5AEDFC" w14:textId="5F99E563" w:rsidR="008F671C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Style w:val="Hyperlink"/>
          <w:rFonts w:eastAsia="Times New Roman"/>
        </w:rPr>
      </w:pPr>
      <w:proofErr w:type="spellStart"/>
      <w:r w:rsidRPr="00473051">
        <w:rPr>
          <w:rFonts w:ascii="Arial" w:hAnsi="Arial" w:cs="Arial"/>
          <w:bCs/>
          <w:lang w:val="de-DE"/>
        </w:rPr>
        <w:t>Weissgerber</w:t>
      </w:r>
      <w:proofErr w:type="spellEnd"/>
      <w:r w:rsidRPr="00473051">
        <w:rPr>
          <w:rFonts w:ascii="Arial" w:hAnsi="Arial" w:cs="Arial"/>
          <w:bCs/>
          <w:lang w:val="de-DE"/>
        </w:rPr>
        <w:t xml:space="preserve">, T. L., Milic, N. M., </w:t>
      </w:r>
      <w:proofErr w:type="spellStart"/>
      <w:r w:rsidRPr="00473051">
        <w:rPr>
          <w:rFonts w:ascii="Arial" w:hAnsi="Arial" w:cs="Arial"/>
          <w:bCs/>
          <w:lang w:val="de-DE"/>
        </w:rPr>
        <w:t>Winham</w:t>
      </w:r>
      <w:proofErr w:type="spellEnd"/>
      <w:r w:rsidRPr="00473051">
        <w:rPr>
          <w:rFonts w:ascii="Arial" w:hAnsi="Arial" w:cs="Arial"/>
          <w:bCs/>
          <w:lang w:val="de-DE"/>
        </w:rPr>
        <w:t xml:space="preserve">, S. J., </w:t>
      </w:r>
      <w:proofErr w:type="spellStart"/>
      <w:r w:rsidRPr="00473051">
        <w:rPr>
          <w:rFonts w:ascii="Arial" w:hAnsi="Arial" w:cs="Arial"/>
          <w:bCs/>
          <w:lang w:val="de-DE"/>
        </w:rPr>
        <w:t>and</w:t>
      </w:r>
      <w:proofErr w:type="spellEnd"/>
      <w:r w:rsidRPr="00473051">
        <w:rPr>
          <w:rFonts w:ascii="Arial" w:hAnsi="Arial" w:cs="Arial"/>
          <w:bCs/>
          <w:lang w:val="de-DE"/>
        </w:rPr>
        <w:t xml:space="preserve"> V. D. </w:t>
      </w:r>
      <w:proofErr w:type="spellStart"/>
      <w:r w:rsidRPr="00473051">
        <w:rPr>
          <w:rFonts w:ascii="Arial" w:hAnsi="Arial" w:cs="Arial"/>
          <w:bCs/>
          <w:lang w:val="de-DE"/>
        </w:rPr>
        <w:t>Garovic</w:t>
      </w:r>
      <w:proofErr w:type="spellEnd"/>
      <w:r w:rsidRPr="00473051">
        <w:rPr>
          <w:rFonts w:ascii="Arial" w:hAnsi="Arial" w:cs="Arial"/>
          <w:bCs/>
          <w:lang w:val="de-DE"/>
        </w:rPr>
        <w:t xml:space="preserve">. </w:t>
      </w:r>
      <w:r>
        <w:rPr>
          <w:rFonts w:ascii="Arial" w:hAnsi="Arial" w:cs="Arial"/>
          <w:bCs/>
        </w:rPr>
        <w:t xml:space="preserve">2015. Beyond bar and line graphs: time for a new data presentation paradigm. PLOS Biology 13(4): e1002128 </w:t>
      </w:r>
      <w:hyperlink r:id="rId14" w:history="1">
        <w:r w:rsidR="008F671C" w:rsidRPr="00F61294">
          <w:rPr>
            <w:rStyle w:val="Hyperlink"/>
            <w:rFonts w:eastAsia="Times New Roman"/>
          </w:rPr>
          <w:t>https://doi.org/10.1371/journal.pbio.1002128</w:t>
        </w:r>
      </w:hyperlink>
    </w:p>
    <w:p w14:paraId="2E01E022" w14:textId="77777777" w:rsidR="008F671C" w:rsidRDefault="008F671C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238BD843" w14:textId="77777777" w:rsidR="008F671C" w:rsidRDefault="008F671C" w:rsidP="008F671C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Wickham, H. Style guide. </w:t>
      </w:r>
      <w:r w:rsidRPr="008F671C">
        <w:rPr>
          <w:rFonts w:ascii="Arial" w:hAnsi="Arial" w:cs="Arial"/>
          <w:bCs/>
        </w:rPr>
        <w:t>http://r-pkgs.had.co.nz/style.html</w:t>
      </w:r>
    </w:p>
    <w:p w14:paraId="7D40EBDD" w14:textId="24620656" w:rsidR="00F67B6D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eastAsia="Times New Roman"/>
        </w:rPr>
      </w:pPr>
    </w:p>
    <w:p w14:paraId="17712F51" w14:textId="326BA32D" w:rsidR="005E26DD" w:rsidRDefault="00597B5B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proofErr w:type="spellStart"/>
      <w:r>
        <w:rPr>
          <w:rFonts w:eastAsia="Times New Roman"/>
        </w:rPr>
        <w:t>Yaddanapudi</w:t>
      </w:r>
      <w:proofErr w:type="spellEnd"/>
      <w:r>
        <w:rPr>
          <w:rFonts w:eastAsia="Times New Roman"/>
        </w:rPr>
        <w:t xml:space="preserve">, L. N. 2016. The American Statistical Association statement on P-values explained. J </w:t>
      </w:r>
      <w:proofErr w:type="spellStart"/>
      <w:r>
        <w:rPr>
          <w:rFonts w:eastAsia="Times New Roman"/>
        </w:rPr>
        <w:t>Anaesthesiol</w:t>
      </w:r>
      <w:proofErr w:type="spellEnd"/>
      <w:r>
        <w:rPr>
          <w:rFonts w:eastAsia="Times New Roman"/>
        </w:rPr>
        <w:t xml:space="preserve"> Clin </w:t>
      </w:r>
      <w:proofErr w:type="spellStart"/>
      <w:r>
        <w:rPr>
          <w:rFonts w:eastAsia="Times New Roman"/>
        </w:rPr>
        <w:t>Parmacol</w:t>
      </w:r>
      <w:proofErr w:type="spellEnd"/>
      <w:r>
        <w:rPr>
          <w:rFonts w:eastAsia="Times New Roman"/>
        </w:rPr>
        <w:t>. 32(4): 421-423.</w:t>
      </w:r>
    </w:p>
    <w:p w14:paraId="15C5AF5B" w14:textId="77777777" w:rsidR="00F67B6D" w:rsidRPr="00666DB5" w:rsidRDefault="00F67B6D" w:rsidP="006B40B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5C8D1AC9" w14:textId="77777777" w:rsidR="00666DB5" w:rsidRDefault="00666DB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4D457690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commentRangeStart w:id="15"/>
      <w:r>
        <w:rPr>
          <w:rFonts w:ascii="Arial" w:hAnsi="Arial" w:cs="Arial"/>
          <w:b/>
          <w:bCs/>
        </w:rPr>
        <w:t>Instructor</w:t>
      </w:r>
      <w:commentRangeEnd w:id="15"/>
      <w:r w:rsidR="007F7C0A">
        <w:rPr>
          <w:rStyle w:val="CommentReference"/>
        </w:rPr>
        <w:commentReference w:id="15"/>
      </w:r>
      <w:r>
        <w:rPr>
          <w:rFonts w:ascii="Arial" w:hAnsi="Arial" w:cs="Arial"/>
          <w:b/>
          <w:bCs/>
        </w:rPr>
        <w:t>(s)</w:t>
      </w:r>
    </w:p>
    <w:p w14:paraId="7CE24C7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09BC553" w14:textId="77777777" w:rsidR="00A34598" w:rsidRDefault="00A3459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Dr</w:t>
      </w:r>
      <w:r w:rsidR="00927D4B">
        <w:rPr>
          <w:rFonts w:ascii="Arial" w:hAnsi="Arial" w:cs="Arial"/>
        </w:rPr>
        <w:t>. Amy Hurford</w:t>
      </w:r>
      <w:r>
        <w:rPr>
          <w:rFonts w:ascii="Arial" w:hAnsi="Arial" w:cs="Arial"/>
        </w:rPr>
        <w:t>, Math &amp; Biology, MUN</w:t>
      </w:r>
      <w:r w:rsidR="00927D4B">
        <w:rPr>
          <w:rFonts w:ascii="Arial" w:hAnsi="Arial" w:cs="Arial"/>
        </w:rPr>
        <w:t xml:space="preserve"> </w:t>
      </w:r>
    </w:p>
    <w:p w14:paraId="42EDCA35" w14:textId="77777777" w:rsidR="00927D4B" w:rsidRDefault="00A34598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r w:rsidR="00927D4B">
        <w:rPr>
          <w:rFonts w:ascii="Arial" w:hAnsi="Arial" w:cs="Arial"/>
        </w:rPr>
        <w:t>Shawn Leroux</w:t>
      </w:r>
      <w:r>
        <w:rPr>
          <w:rFonts w:ascii="Arial" w:hAnsi="Arial" w:cs="Arial"/>
        </w:rPr>
        <w:t>, Biology, MUN</w:t>
      </w:r>
    </w:p>
    <w:p w14:paraId="377330E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2EADA87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6CE4DC6" w14:textId="1F6AA34E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  <w:r w:rsidRPr="00E55570">
        <w:rPr>
          <w:rFonts w:ascii="Arial" w:hAnsi="Arial" w:cs="Arial"/>
          <w:b/>
        </w:rPr>
        <w:t>References</w:t>
      </w:r>
    </w:p>
    <w:p w14:paraId="14F5E1CA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520235D6" w14:textId="77777777" w:rsidR="00E55570" w:rsidRPr="00473051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  <w:lang w:val="fr-CA"/>
          <w:rPrChange w:id="17" w:author="Shawn J. Leroux" w:date="2019-12-16T12:02:00Z">
            <w:rPr>
              <w:rFonts w:ascii="Arial" w:hAnsi="Arial" w:cs="Arial"/>
              <w:bCs/>
            </w:rPr>
          </w:rPrChange>
        </w:rPr>
      </w:pPr>
      <w:proofErr w:type="spellStart"/>
      <w:r w:rsidRPr="00473051">
        <w:rPr>
          <w:rFonts w:ascii="Arial" w:hAnsi="Arial" w:cs="Arial"/>
          <w:bCs/>
          <w:lang w:val="fr-CA"/>
          <w:rPrChange w:id="18" w:author="Shawn J. Leroux" w:date="2019-12-16T12:02:00Z">
            <w:rPr>
              <w:rFonts w:ascii="Arial" w:hAnsi="Arial" w:cs="Arial"/>
              <w:bCs/>
            </w:rPr>
          </w:rPrChange>
        </w:rPr>
        <w:t>Barraquand</w:t>
      </w:r>
      <w:proofErr w:type="spellEnd"/>
      <w:r w:rsidRPr="00473051">
        <w:rPr>
          <w:rFonts w:ascii="Arial" w:hAnsi="Arial" w:cs="Arial"/>
          <w:bCs/>
          <w:lang w:val="fr-CA"/>
          <w:rPrChange w:id="19" w:author="Shawn J. Leroux" w:date="2019-12-16T12:02:00Z">
            <w:rPr>
              <w:rFonts w:ascii="Arial" w:hAnsi="Arial" w:cs="Arial"/>
              <w:bCs/>
            </w:rPr>
          </w:rPrChange>
        </w:rPr>
        <w:t>, F.</w:t>
      </w:r>
    </w:p>
    <w:p w14:paraId="3E7FFC36" w14:textId="77777777" w:rsidR="00E55570" w:rsidRPr="00473051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  <w:lang w:val="fr-CA"/>
          <w:rPrChange w:id="20" w:author="Shawn J. Leroux" w:date="2019-12-16T12:02:00Z">
            <w:rPr>
              <w:rFonts w:ascii="Arial" w:hAnsi="Arial" w:cs="Arial"/>
              <w:bCs/>
            </w:rPr>
          </w:rPrChange>
        </w:rPr>
      </w:pPr>
    </w:p>
    <w:p w14:paraId="211162CA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  <w:r w:rsidRPr="00473051">
        <w:rPr>
          <w:rFonts w:ascii="Arial" w:hAnsi="Arial" w:cs="Arial"/>
          <w:bCs/>
          <w:lang w:val="fr-CA"/>
          <w:rPrChange w:id="21" w:author="Shawn J. Leroux" w:date="2019-12-16T12:02:00Z">
            <w:rPr>
              <w:rFonts w:ascii="Arial" w:hAnsi="Arial" w:cs="Arial"/>
              <w:bCs/>
            </w:rPr>
          </w:rPrChange>
        </w:rPr>
        <w:t xml:space="preserve">Lai, J., C. J. </w:t>
      </w:r>
      <w:proofErr w:type="spellStart"/>
      <w:r w:rsidRPr="00473051">
        <w:rPr>
          <w:rFonts w:ascii="Arial" w:hAnsi="Arial" w:cs="Arial"/>
          <w:bCs/>
          <w:lang w:val="fr-CA"/>
          <w:rPrChange w:id="22" w:author="Shawn J. Leroux" w:date="2019-12-16T12:02:00Z">
            <w:rPr>
              <w:rFonts w:ascii="Arial" w:hAnsi="Arial" w:cs="Arial"/>
              <w:bCs/>
            </w:rPr>
          </w:rPrChange>
        </w:rPr>
        <w:t>Lortie</w:t>
      </w:r>
      <w:proofErr w:type="spellEnd"/>
      <w:r w:rsidRPr="00473051">
        <w:rPr>
          <w:rFonts w:ascii="Arial" w:hAnsi="Arial" w:cs="Arial"/>
          <w:bCs/>
          <w:lang w:val="fr-CA"/>
          <w:rPrChange w:id="23" w:author="Shawn J. Leroux" w:date="2019-12-16T12:02:00Z">
            <w:rPr>
              <w:rFonts w:ascii="Arial" w:hAnsi="Arial" w:cs="Arial"/>
              <w:bCs/>
            </w:rPr>
          </w:rPrChange>
        </w:rPr>
        <w:t xml:space="preserve">, R. A. </w:t>
      </w:r>
      <w:proofErr w:type="spellStart"/>
      <w:r w:rsidRPr="00473051">
        <w:rPr>
          <w:rFonts w:ascii="Arial" w:hAnsi="Arial" w:cs="Arial"/>
          <w:bCs/>
          <w:lang w:val="fr-CA"/>
          <w:rPrChange w:id="24" w:author="Shawn J. Leroux" w:date="2019-12-16T12:02:00Z">
            <w:rPr>
              <w:rFonts w:ascii="Arial" w:hAnsi="Arial" w:cs="Arial"/>
              <w:bCs/>
            </w:rPr>
          </w:rPrChange>
        </w:rPr>
        <w:t>Muenchen</w:t>
      </w:r>
      <w:proofErr w:type="spellEnd"/>
      <w:r w:rsidRPr="00473051">
        <w:rPr>
          <w:rFonts w:ascii="Arial" w:hAnsi="Arial" w:cs="Arial"/>
          <w:bCs/>
          <w:lang w:val="fr-CA"/>
          <w:rPrChange w:id="25" w:author="Shawn J. Leroux" w:date="2019-12-16T12:02:00Z">
            <w:rPr>
              <w:rFonts w:ascii="Arial" w:hAnsi="Arial" w:cs="Arial"/>
              <w:bCs/>
            </w:rPr>
          </w:rPrChange>
        </w:rPr>
        <w:t xml:space="preserve">, J. Yang, K. Ma. 2019. </w:t>
      </w:r>
      <w:r>
        <w:rPr>
          <w:rFonts w:ascii="Arial" w:hAnsi="Arial" w:cs="Arial"/>
          <w:bCs/>
        </w:rPr>
        <w:t xml:space="preserve">Evaluating the popularity of R in ecology. Ecosphere e02567 </w:t>
      </w:r>
      <w:r>
        <w:rPr>
          <w:rFonts w:eastAsia="Times New Roman"/>
        </w:rPr>
        <w:t>h</w:t>
      </w:r>
      <w:hyperlink r:id="rId15" w:history="1">
        <w:r>
          <w:rPr>
            <w:rStyle w:val="Hyperlink"/>
            <w:rFonts w:eastAsia="Times New Roman"/>
          </w:rPr>
          <w:t>ttps://doi.org/10.1002/ecs2.2567</w:t>
        </w:r>
      </w:hyperlink>
    </w:p>
    <w:p w14:paraId="4EFB7DAE" w14:textId="77777777" w:rsidR="00E55570" w:rsidRDefault="00E55570" w:rsidP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rPr>
          <w:rFonts w:ascii="Arial" w:hAnsi="Arial" w:cs="Arial"/>
          <w:bCs/>
        </w:rPr>
      </w:pPr>
    </w:p>
    <w:p w14:paraId="37E3AED1" w14:textId="77777777" w:rsid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9D8369F" w14:textId="77777777" w:rsidR="00E55570" w:rsidRPr="00E55570" w:rsidRDefault="00E55570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  <w:sectPr w:rsidR="00E55570" w:rsidRPr="00E55570">
          <w:type w:val="continuous"/>
          <w:pgSz w:w="12240" w:h="15840"/>
          <w:pgMar w:top="806" w:right="1036" w:bottom="691" w:left="1036" w:header="806" w:footer="691" w:gutter="0"/>
          <w:cols w:space="720"/>
          <w:noEndnote/>
        </w:sectPr>
      </w:pPr>
    </w:p>
    <w:p w14:paraId="59285CC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SUMMARY PAGE FOR SENATE</w:t>
      </w:r>
    </w:p>
    <w:p w14:paraId="7C7CC52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</w:rPr>
      </w:pPr>
    </w:p>
    <w:p w14:paraId="59A3D76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Approval Form</w:t>
      </w:r>
    </w:p>
    <w:p w14:paraId="7D8BAF2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72CC8852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2B96A182" w14:textId="56A65FBA" w:rsidR="00C52CA2" w:rsidRPr="007F3A55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Course Title and Number</w:t>
      </w:r>
      <w:r w:rsidR="007F3A5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4CBECB79" w14:textId="77777777" w:rsidR="00C52CA2" w:rsidRPr="007F3A55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</w:p>
    <w:p w14:paraId="4E90B33A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2038A2D8" w14:textId="61DF82B6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Abbreviated Course Title</w:t>
      </w:r>
      <w:r w:rsidR="007F3A5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7F3A55">
        <w:rPr>
          <w:rFonts w:ascii="Arial" w:hAnsi="Arial" w:cs="Arial"/>
          <w:b/>
          <w:bCs/>
        </w:rPr>
        <w:t xml:space="preserve"> </w:t>
      </w:r>
    </w:p>
    <w:p w14:paraId="37CC0C17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29F89D1B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41AFEAFA" w14:textId="2CFC0648" w:rsidR="007F3A55" w:rsidRPr="00473051" w:rsidRDefault="00C52CA2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  <w:rPrChange w:id="26" w:author="Shawn J. Leroux" w:date="2019-12-16T12:02:00Z">
            <w:rPr>
              <w:rFonts w:ascii="Arial" w:eastAsia="Times New Roman" w:hAnsi="Arial" w:cs="Arial"/>
            </w:rPr>
          </w:rPrChange>
        </w:rPr>
      </w:pPr>
      <w:proofErr w:type="spellStart"/>
      <w:r w:rsidRPr="00473051">
        <w:rPr>
          <w:rFonts w:ascii="Arial" w:hAnsi="Arial" w:cs="Arial"/>
          <w:b/>
          <w:bCs/>
          <w:lang w:val="fr-CA"/>
          <w:rPrChange w:id="27" w:author="Shawn J. Leroux" w:date="2019-12-16T12:02:00Z">
            <w:rPr>
              <w:rFonts w:ascii="Arial" w:hAnsi="Arial" w:cs="Arial"/>
              <w:b/>
              <w:bCs/>
            </w:rPr>
          </w:rPrChange>
        </w:rPr>
        <w:t>Calendar</w:t>
      </w:r>
      <w:proofErr w:type="spellEnd"/>
      <w:r w:rsidRPr="00473051">
        <w:rPr>
          <w:rFonts w:ascii="Arial" w:hAnsi="Arial" w:cs="Arial"/>
          <w:b/>
          <w:bCs/>
          <w:lang w:val="fr-CA"/>
          <w:rPrChange w:id="28" w:author="Shawn J. Leroux" w:date="2019-12-16T12:02:00Z">
            <w:rPr>
              <w:rFonts w:ascii="Arial" w:hAnsi="Arial" w:cs="Arial"/>
              <w:b/>
              <w:bCs/>
            </w:rPr>
          </w:rPrChange>
        </w:rPr>
        <w:t xml:space="preserve"> Description</w:t>
      </w:r>
      <w:r w:rsidR="007F3A55" w:rsidRPr="00473051">
        <w:rPr>
          <w:rFonts w:ascii="Arial" w:hAnsi="Arial" w:cs="Arial"/>
          <w:b/>
          <w:bCs/>
          <w:lang w:val="fr-CA"/>
          <w:rPrChange w:id="29" w:author="Shawn J. Leroux" w:date="2019-12-16T12:02:00Z">
            <w:rPr>
              <w:rFonts w:ascii="Arial" w:hAnsi="Arial" w:cs="Arial"/>
              <w:b/>
              <w:bCs/>
            </w:rPr>
          </w:rPrChange>
        </w:rPr>
        <w:t>:</w:t>
      </w:r>
      <w:r w:rsidRPr="00473051">
        <w:rPr>
          <w:rFonts w:ascii="Arial" w:hAnsi="Arial" w:cs="Arial"/>
          <w:b/>
          <w:bCs/>
          <w:lang w:val="fr-CA"/>
          <w:rPrChange w:id="30" w:author="Shawn J. Leroux" w:date="2019-12-16T12:02:00Z">
            <w:rPr>
              <w:rFonts w:ascii="Arial" w:hAnsi="Arial" w:cs="Arial"/>
              <w:b/>
              <w:bCs/>
            </w:rPr>
          </w:rPrChange>
        </w:rPr>
        <w:t xml:space="preserve"> </w:t>
      </w:r>
    </w:p>
    <w:p w14:paraId="14D64E51" w14:textId="71DE8FF1" w:rsidR="007F3A55" w:rsidRPr="00473051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  <w:rPrChange w:id="31" w:author="Shawn J. Leroux" w:date="2019-12-16T12:02:00Z">
            <w:rPr>
              <w:rFonts w:ascii="Arial" w:eastAsia="Times New Roman" w:hAnsi="Arial" w:cs="Arial"/>
            </w:rPr>
          </w:rPrChange>
        </w:rPr>
      </w:pPr>
      <w:r w:rsidRPr="00473051">
        <w:rPr>
          <w:rFonts w:ascii="Arial" w:eastAsia="Times New Roman" w:hAnsi="Arial" w:cs="Arial"/>
          <w:lang w:val="fr-CA"/>
          <w:rPrChange w:id="32" w:author="Shawn J. Leroux" w:date="2019-12-16T12:02:00Z">
            <w:rPr>
              <w:rFonts w:ascii="Arial" w:eastAsia="Times New Roman" w:hAnsi="Arial" w:cs="Arial"/>
            </w:rPr>
          </w:rPrChange>
        </w:rPr>
        <w:t xml:space="preserve">LH: </w:t>
      </w:r>
    </w:p>
    <w:p w14:paraId="7C873690" w14:textId="2288B6EE" w:rsidR="007F3A55" w:rsidRPr="00473051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  <w:rPrChange w:id="33" w:author="Shawn J. Leroux" w:date="2019-12-16T12:02:00Z">
            <w:rPr>
              <w:rFonts w:ascii="Arial" w:eastAsia="Times New Roman" w:hAnsi="Arial" w:cs="Arial"/>
            </w:rPr>
          </w:rPrChange>
        </w:rPr>
      </w:pPr>
      <w:r w:rsidRPr="00473051">
        <w:rPr>
          <w:rFonts w:ascii="Arial" w:eastAsia="Times New Roman" w:hAnsi="Arial" w:cs="Arial"/>
          <w:lang w:val="fr-CA"/>
          <w:rPrChange w:id="34" w:author="Shawn J. Leroux" w:date="2019-12-16T12:02:00Z">
            <w:rPr>
              <w:rFonts w:ascii="Arial" w:eastAsia="Times New Roman" w:hAnsi="Arial" w:cs="Arial"/>
            </w:rPr>
          </w:rPrChange>
        </w:rPr>
        <w:t xml:space="preserve">PR: </w:t>
      </w:r>
    </w:p>
    <w:p w14:paraId="6A453AE8" w14:textId="2F56730E" w:rsidR="007F3A55" w:rsidRPr="00473051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eastAsia="Times New Roman" w:hAnsi="Arial" w:cs="Arial"/>
          <w:lang w:val="fr-CA"/>
          <w:rPrChange w:id="35" w:author="Shawn J. Leroux" w:date="2019-12-16T12:02:00Z">
            <w:rPr>
              <w:rFonts w:ascii="Arial" w:eastAsia="Times New Roman" w:hAnsi="Arial" w:cs="Arial"/>
            </w:rPr>
          </w:rPrChange>
        </w:rPr>
      </w:pPr>
      <w:r w:rsidRPr="00473051">
        <w:rPr>
          <w:rFonts w:ascii="Arial" w:eastAsia="Times New Roman" w:hAnsi="Arial" w:cs="Arial"/>
          <w:lang w:val="fr-CA"/>
          <w:rPrChange w:id="36" w:author="Shawn J. Leroux" w:date="2019-12-16T12:02:00Z">
            <w:rPr>
              <w:rFonts w:ascii="Arial" w:eastAsia="Times New Roman" w:hAnsi="Arial" w:cs="Arial"/>
            </w:rPr>
          </w:rPrChange>
        </w:rPr>
        <w:t xml:space="preserve">RECOMMENDED: </w:t>
      </w:r>
    </w:p>
    <w:p w14:paraId="7CF1B536" w14:textId="77777777" w:rsidR="007F3A55" w:rsidRPr="00473051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b/>
          <w:bCs/>
          <w:lang w:val="fr-CA"/>
          <w:rPrChange w:id="37" w:author="Shawn J. Leroux" w:date="2019-12-16T12:02:00Z">
            <w:rPr>
              <w:rFonts w:ascii="Arial" w:hAnsi="Arial" w:cs="Arial"/>
              <w:b/>
              <w:bCs/>
            </w:rPr>
          </w:rPrChange>
        </w:rPr>
      </w:pPr>
    </w:p>
    <w:p w14:paraId="1655F1BD" w14:textId="6C590D0C" w:rsidR="007F3A55" w:rsidRDefault="00C52CA2" w:rsidP="00C3069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b/>
          <w:bCs/>
        </w:rPr>
        <w:t>Rationale</w:t>
      </w:r>
      <w:r>
        <w:rPr>
          <w:rFonts w:ascii="Arial" w:hAnsi="Arial" w:cs="Arial"/>
        </w:rPr>
        <w:t xml:space="preserve"> </w:t>
      </w:r>
      <w:r w:rsidR="007F3A55">
        <w:rPr>
          <w:rFonts w:ascii="Arial" w:hAnsi="Arial" w:cs="Arial"/>
        </w:rPr>
        <w:t>:</w:t>
      </w:r>
      <w:proofErr w:type="gramEnd"/>
    </w:p>
    <w:p w14:paraId="7A2799E0" w14:textId="77777777" w:rsidR="007F3A55" w:rsidRDefault="007F3A55" w:rsidP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92"/>
          <w:tab w:val="left" w:pos="9360"/>
        </w:tabs>
        <w:jc w:val="both"/>
        <w:rPr>
          <w:rFonts w:ascii="Arial" w:hAnsi="Arial" w:cs="Arial"/>
          <w:lang w:val="en-GB"/>
        </w:rPr>
      </w:pPr>
    </w:p>
    <w:p w14:paraId="5C472BBF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166248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693A589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9423A7B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CCA65FC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BB76490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2599D75C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19E79F3E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65D4D78D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315E27BF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042796F8" w14:textId="77777777" w:rsidR="007F3A55" w:rsidRDefault="007F3A55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7DD74DA1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Consultations Sought From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Comments Received</w:t>
      </w:r>
    </w:p>
    <w:p w14:paraId="47CA19C4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</w:rPr>
      </w:pPr>
    </w:p>
    <w:p w14:paraId="2F4B4CD8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Provide a consultation list and indicate whether or not comments were received</w:t>
      </w:r>
    </w:p>
    <w:p w14:paraId="76CFCFBC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i/>
          <w:iCs/>
        </w:rPr>
      </w:pPr>
    </w:p>
    <w:p w14:paraId="1D615443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Library Report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Yes/No</w:t>
      </w:r>
    </w:p>
    <w:p w14:paraId="39EA56A5" w14:textId="77777777" w:rsidR="00C52CA2" w:rsidRDefault="00C52CA2">
      <w:pPr>
        <w:pBdr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E0ADCA4" w14:textId="77777777" w:rsidR="007F3A55" w:rsidRDefault="007F3A5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31BF8494" w14:textId="77777777" w:rsidR="007F3A55" w:rsidRDefault="007F3A5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1B4DE52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Approved by Dean, Associate Vice-President (Academic) or Vice-President </w:t>
      </w:r>
    </w:p>
    <w:p w14:paraId="165BE1C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5DF1715F" w14:textId="77777777" w:rsidR="00C52CA2" w:rsidRDefault="00331CB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648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C52CA2">
        <w:rPr>
          <w:rFonts w:ascii="Arial" w:hAnsi="Arial" w:cs="Arial"/>
        </w:rPr>
        <w:t>Yes/No</w:t>
      </w:r>
    </w:p>
    <w:p w14:paraId="129740C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5040"/>
        <w:rPr>
          <w:rFonts w:ascii="Arial" w:hAnsi="Arial" w:cs="Arial"/>
        </w:rPr>
      </w:pPr>
    </w:p>
    <w:p w14:paraId="4F9DB28B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</w:t>
      </w:r>
    </w:p>
    <w:p w14:paraId="6FD74F9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2145C0C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</w:t>
      </w:r>
      <w:r w:rsidR="00D953B4">
        <w:rPr>
          <w:rFonts w:ascii="Arial" w:hAnsi="Arial" w:cs="Arial"/>
          <w:b/>
          <w:bCs/>
        </w:rPr>
        <w:t>-------------------------------</w:t>
      </w:r>
    </w:p>
    <w:p w14:paraId="521C0144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17695D6E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enter" w:pos="5084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FOR OFFICE USE ONLY</w:t>
      </w:r>
    </w:p>
    <w:p w14:paraId="403202A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599BA0C5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enter" w:pos="5084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APPROVAL GRANTED BY SENATE COMMITTEE ON UNDERGRADUATE STUDIES</w:t>
      </w:r>
    </w:p>
    <w:p w14:paraId="42738DF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619315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6F879C5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Chair: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4084BFF8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FC56057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Secretary: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120DBBE1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</w:p>
    <w:p w14:paraId="33ED6B26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                                                         </w:t>
      </w:r>
    </w:p>
    <w:p w14:paraId="3634646D" w14:textId="77777777" w:rsidR="00C52CA2" w:rsidRDefault="00C52CA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val="en-GB"/>
        </w:rPr>
      </w:pPr>
    </w:p>
    <w:sectPr w:rsidR="00C52CA2" w:rsidSect="00C52CA2">
      <w:pgSz w:w="12240" w:h="15840"/>
      <w:pgMar w:top="806" w:right="1036" w:bottom="691" w:left="1036" w:header="806" w:footer="691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wn J. Leroux" w:date="2019-12-16T12:17:00Z" w:initials="SJL">
    <w:p w14:paraId="4801DCE4" w14:textId="28CFE081" w:rsidR="007F7C0A" w:rsidRDefault="007F7C0A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proofErr w:type="spellStart"/>
      <w:r>
        <w:t>prereq</w:t>
      </w:r>
      <w:proofErr w:type="spellEnd"/>
      <w:r>
        <w:t xml:space="preserve"> for most upper ones so it will cover our bases well.</w:t>
      </w:r>
    </w:p>
  </w:comment>
  <w:comment w:id="1" w:author="Shawn J. Leroux" w:date="2019-12-16T12:20:00Z" w:initials="SJL">
    <w:p w14:paraId="0810F4F8" w14:textId="2778F013" w:rsidR="007F7C0A" w:rsidRDefault="007F7C0A">
      <w:pPr>
        <w:pStyle w:val="CommentText"/>
      </w:pPr>
      <w:r>
        <w:rPr>
          <w:rStyle w:val="CommentReference"/>
        </w:rPr>
        <w:annotationRef/>
      </w:r>
      <w:r>
        <w:t>Community and ecosystem ecology.</w:t>
      </w:r>
    </w:p>
  </w:comment>
  <w:comment w:id="3" w:author="Shawn J. Leroux" w:date="2019-12-16T12:02:00Z" w:initials="SJL">
    <w:p w14:paraId="576B5F01" w14:textId="08B8E134" w:rsidR="00473051" w:rsidRDefault="00473051">
      <w:pPr>
        <w:pStyle w:val="CommentText"/>
      </w:pPr>
      <w:r>
        <w:rPr>
          <w:rStyle w:val="CommentReference"/>
        </w:rPr>
        <w:annotationRef/>
      </w:r>
      <w:r>
        <w:t>Should we hint at Math’s proposal for a MSc in big data science? Evidence that these skills are needed.</w:t>
      </w:r>
    </w:p>
  </w:comment>
  <w:comment w:id="7" w:author="Shawn J. Leroux" w:date="2019-12-16T12:16:00Z" w:initials="SJL">
    <w:p w14:paraId="13905859" w14:textId="659F1F32" w:rsidR="007F7C0A" w:rsidRDefault="007F7C0A">
      <w:pPr>
        <w:pStyle w:val="CommentText"/>
      </w:pPr>
      <w:r>
        <w:rPr>
          <w:rStyle w:val="CommentReference"/>
        </w:rPr>
        <w:annotationRef/>
      </w:r>
      <w:r>
        <w:t>Getting help! When, where, how?</w:t>
      </w:r>
    </w:p>
  </w:comment>
  <w:comment w:id="11" w:author="Shawn J. Leroux" w:date="2019-12-16T12:09:00Z" w:initials="SJL">
    <w:p w14:paraId="25A4BDBD" w14:textId="30ADB89E" w:rsidR="00473051" w:rsidRDefault="00473051">
      <w:pPr>
        <w:pStyle w:val="CommentText"/>
      </w:pPr>
      <w:r>
        <w:rPr>
          <w:rStyle w:val="CommentReference"/>
        </w:rPr>
        <w:annotationRef/>
      </w:r>
      <w:r>
        <w:t>I think mapping</w:t>
      </w:r>
      <w:r w:rsidR="007F7C0A">
        <w:t>, correlations, 2D, 3D,</w:t>
      </w:r>
      <w:r>
        <w:t xml:space="preserve"> would be important sub-component</w:t>
      </w:r>
      <w:r w:rsidR="007F7C0A">
        <w:t>s</w:t>
      </w:r>
      <w:r>
        <w:t xml:space="preserve"> here.</w:t>
      </w:r>
    </w:p>
  </w:comment>
  <w:comment w:id="12" w:author="Shawn J. Leroux" w:date="2019-12-16T12:10:00Z" w:initials="SJL">
    <w:p w14:paraId="4A1A7FB1" w14:textId="77777777" w:rsidR="00473051" w:rsidRDefault="00473051">
      <w:pPr>
        <w:pStyle w:val="CommentText"/>
      </w:pPr>
      <w:r>
        <w:rPr>
          <w:rStyle w:val="CommentReference"/>
        </w:rPr>
        <w:annotationRef/>
      </w:r>
      <w:r>
        <w:t xml:space="preserve">At its basis, I like this but wonder if it is too far to get into linear models. Could we instead cast it in exploratory sense similar to </w:t>
      </w:r>
      <w:proofErr w:type="spellStart"/>
      <w:r>
        <w:t>Zurr</w:t>
      </w:r>
      <w:proofErr w:type="spellEnd"/>
      <w:r>
        <w:t xml:space="preserve"> et al. 2010 MEE A protocol for data exploration to avoid common statistical problems. </w:t>
      </w:r>
    </w:p>
    <w:p w14:paraId="09BBA6C7" w14:textId="77777777" w:rsidR="00473051" w:rsidRDefault="007F7C0A">
      <w:pPr>
        <w:pStyle w:val="CommentText"/>
        <w:rPr>
          <w:lang w:val="en-CA"/>
        </w:rPr>
      </w:pPr>
      <w:r w:rsidRPr="007F7C0A">
        <w:rPr>
          <w:lang w:val="en-CA"/>
        </w:rPr>
        <w:t>-I would not want to get lost in error distributions</w:t>
      </w:r>
      <w:r>
        <w:rPr>
          <w:lang w:val="en-CA"/>
        </w:rPr>
        <w:t xml:space="preserve"> but I suppose we have to introduce this idea if we want to talk about any formal model. </w:t>
      </w:r>
    </w:p>
    <w:p w14:paraId="327C2639" w14:textId="53B09FB4" w:rsidR="007F7C0A" w:rsidRPr="007F7C0A" w:rsidRDefault="007F7C0A">
      <w:pPr>
        <w:pStyle w:val="CommentText"/>
        <w:rPr>
          <w:lang w:val="en-CA"/>
        </w:rPr>
      </w:pPr>
      <w:r>
        <w:rPr>
          <w:lang w:val="en-CA"/>
        </w:rPr>
        <w:t>-But things like I hypothesize X relates to Y can be explore with bivariate plots. Is it linear, non-linear, positive, negative, etc.</w:t>
      </w:r>
    </w:p>
  </w:comment>
  <w:comment w:id="13" w:author="Shawn J. Leroux" w:date="2019-12-16T12:13:00Z" w:initials="SJL">
    <w:p w14:paraId="59A1FE00" w14:textId="77777777" w:rsidR="007F7C0A" w:rsidRDefault="007F7C0A">
      <w:pPr>
        <w:pStyle w:val="CommentText"/>
      </w:pPr>
      <w:r>
        <w:rPr>
          <w:rStyle w:val="CommentReference"/>
        </w:rPr>
        <w:annotationRef/>
      </w:r>
      <w:r>
        <w:t xml:space="preserve">Important but I think we </w:t>
      </w:r>
      <w:proofErr w:type="spellStart"/>
      <w:r>
        <w:t>can not</w:t>
      </w:r>
      <w:proofErr w:type="spellEnd"/>
      <w:r>
        <w:t xml:space="preserve"> get into the details on error distributions so should we even start?</w:t>
      </w:r>
    </w:p>
    <w:p w14:paraId="39EB9C13" w14:textId="5004E67A" w:rsidR="007F7C0A" w:rsidRDefault="007F7C0A">
      <w:pPr>
        <w:pStyle w:val="CommentText"/>
      </w:pPr>
      <w:r>
        <w:t>-How about if we showed them the idea of resampling and how you can generate null hypotheses from resampling data. This is a pretty general skill set that would get them thinking about questions and analysis.</w:t>
      </w:r>
    </w:p>
  </w:comment>
  <w:comment w:id="14" w:author="Shawn J. Leroux" w:date="2019-12-16T12:04:00Z" w:initials="SJL">
    <w:p w14:paraId="53A8B102" w14:textId="431092C7" w:rsidR="00473051" w:rsidRPr="007F7C0A" w:rsidRDefault="00473051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F7C0A">
        <w:rPr>
          <w:lang w:val="en-CA"/>
        </w:rPr>
        <w:t xml:space="preserve">R for data science: </w:t>
      </w:r>
      <w:hyperlink r:id="rId1" w:history="1">
        <w:r w:rsidRPr="007F7C0A">
          <w:rPr>
            <w:rStyle w:val="Hyperlink"/>
            <w:lang w:val="en-CA"/>
          </w:rPr>
          <w:t>https://r4ds.had.co.nz/</w:t>
        </w:r>
      </w:hyperlink>
    </w:p>
    <w:p w14:paraId="553C3253" w14:textId="432C429D" w:rsidR="00473051" w:rsidRDefault="00473051">
      <w:pPr>
        <w:pStyle w:val="CommentText"/>
      </w:pPr>
      <w:r>
        <w:t xml:space="preserve">R graphics cookbook: </w:t>
      </w:r>
      <w:hyperlink r:id="rId2" w:history="1">
        <w:r w:rsidRPr="009B2AB8">
          <w:rPr>
            <w:rStyle w:val="Hyperlink"/>
          </w:rPr>
          <w:t>https://r-graphics.org/</w:t>
        </w:r>
      </w:hyperlink>
    </w:p>
    <w:p w14:paraId="1D766A8B" w14:textId="2C3ED5AA" w:rsidR="00473051" w:rsidRDefault="00473051">
      <w:pPr>
        <w:pStyle w:val="CommentText"/>
      </w:pPr>
      <w:proofErr w:type="spellStart"/>
      <w:r>
        <w:t>Tidyverse</w:t>
      </w:r>
      <w:proofErr w:type="spellEnd"/>
      <w:r>
        <w:t xml:space="preserve"> linked to R for data science: </w:t>
      </w:r>
      <w:hyperlink r:id="rId3" w:history="1">
        <w:r w:rsidRPr="009B2AB8">
          <w:rPr>
            <w:rStyle w:val="Hyperlink"/>
          </w:rPr>
          <w:t>https://www.tidyverse.org/</w:t>
        </w:r>
      </w:hyperlink>
    </w:p>
    <w:p w14:paraId="4C7E0989" w14:textId="0CF9432F" w:rsidR="00473051" w:rsidRDefault="00473051">
      <w:pPr>
        <w:pStyle w:val="CommentText"/>
      </w:pPr>
      <w:r>
        <w:t xml:space="preserve">An introduction to R for spatial analysis and mapping: </w:t>
      </w:r>
      <w:hyperlink r:id="rId4" w:history="1">
        <w:r w:rsidRPr="009B2AB8">
          <w:rPr>
            <w:rStyle w:val="Hyperlink"/>
          </w:rPr>
          <w:t>https://www.amazon.ca/Introduction-Spatial-Analysis-Mapping/dp/1446272958</w:t>
        </w:r>
      </w:hyperlink>
    </w:p>
    <w:p w14:paraId="3249F98A" w14:textId="10CE1165" w:rsidR="00473051" w:rsidRDefault="00473051">
      <w:pPr>
        <w:pStyle w:val="CommentText"/>
      </w:pPr>
    </w:p>
  </w:comment>
  <w:comment w:id="15" w:author="Shawn J. Leroux" w:date="2019-12-16T12:16:00Z" w:initials="SJL">
    <w:p w14:paraId="247CA605" w14:textId="44C53123" w:rsidR="007F7C0A" w:rsidRDefault="007F7C0A">
      <w:pPr>
        <w:pStyle w:val="CommentText"/>
      </w:pPr>
      <w:r>
        <w:rPr>
          <w:rStyle w:val="CommentReference"/>
        </w:rPr>
        <w:annotationRef/>
      </w:r>
      <w:r>
        <w:t xml:space="preserve">Is Tom at meeting? I think our group should open a discussion with Tom about the future of quantitative training in the department. Who will take over Quant? </w:t>
      </w:r>
      <w:r>
        <w:t xml:space="preserve">A schedule for other quantitative courses like Landscape Ecology, Models, Community &amp; ecosystem </w:t>
      </w:r>
      <w:proofErr w:type="spellStart"/>
      <w:r>
        <w:t xml:space="preserve">ecology, </w:t>
      </w:r>
      <w:bookmarkStart w:id="16" w:name="_GoBack"/>
      <w:bookmarkEnd w:id="16"/>
      <w:r>
        <w:t>e</w:t>
      </w:r>
      <w:proofErr w:type="spellEnd"/>
      <w:r>
        <w:t>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01DCE4" w15:done="0"/>
  <w15:commentEx w15:paraId="0810F4F8" w15:done="0"/>
  <w15:commentEx w15:paraId="576B5F01" w15:done="0"/>
  <w15:commentEx w15:paraId="13905859" w15:done="0"/>
  <w15:commentEx w15:paraId="25A4BDBD" w15:done="0"/>
  <w15:commentEx w15:paraId="327C2639" w15:done="0"/>
  <w15:commentEx w15:paraId="39EB9C13" w15:done="0"/>
  <w15:commentEx w15:paraId="3249F98A" w15:done="0"/>
  <w15:commentEx w15:paraId="247CA6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1DCE4" w16cid:durableId="21A1F477"/>
  <w16cid:commentId w16cid:paraId="0810F4F8" w16cid:durableId="21A1F506"/>
  <w16cid:commentId w16cid:paraId="576B5F01" w16cid:durableId="21A1F0CE"/>
  <w16cid:commentId w16cid:paraId="13905859" w16cid:durableId="21A1F40D"/>
  <w16cid:commentId w16cid:paraId="25A4BDBD" w16cid:durableId="21A1F273"/>
  <w16cid:commentId w16cid:paraId="327C2639" w16cid:durableId="21A1F2B7"/>
  <w16cid:commentId w16cid:paraId="39EB9C13" w16cid:durableId="21A1F383"/>
  <w16cid:commentId w16cid:paraId="3249F98A" w16cid:durableId="21A1F161"/>
  <w16cid:commentId w16cid:paraId="247CA605" w16cid:durableId="21A1F4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3BA05" w14:textId="77777777" w:rsidR="00087666" w:rsidRDefault="00087666" w:rsidP="00C128AE">
      <w:r>
        <w:separator/>
      </w:r>
    </w:p>
  </w:endnote>
  <w:endnote w:type="continuationSeparator" w:id="0">
    <w:p w14:paraId="3BFF0EC2" w14:textId="77777777" w:rsidR="00087666" w:rsidRDefault="00087666" w:rsidP="00C1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D6E4" w14:textId="77777777" w:rsidR="00087666" w:rsidRDefault="00087666" w:rsidP="00C128AE">
      <w:r>
        <w:separator/>
      </w:r>
    </w:p>
  </w:footnote>
  <w:footnote w:type="continuationSeparator" w:id="0">
    <w:p w14:paraId="7EA8CDDC" w14:textId="77777777" w:rsidR="00087666" w:rsidRDefault="00087666" w:rsidP="00C12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ECDE0" w14:textId="548911AD" w:rsidR="00E756D1" w:rsidRDefault="00E756D1" w:rsidP="00C128AE">
    <w:pPr>
      <w:pStyle w:val="Header"/>
      <w:jc w:val="center"/>
    </w:pPr>
    <w:r>
      <w:t>Biology 2XXX – Data skills for biologists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E385C"/>
    <w:multiLevelType w:val="hybridMultilevel"/>
    <w:tmpl w:val="BACA7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16667"/>
    <w:multiLevelType w:val="hybridMultilevel"/>
    <w:tmpl w:val="43628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A2"/>
    <w:rsid w:val="00000212"/>
    <w:rsid w:val="00002C5D"/>
    <w:rsid w:val="00015802"/>
    <w:rsid w:val="00040D06"/>
    <w:rsid w:val="00075C02"/>
    <w:rsid w:val="00087666"/>
    <w:rsid w:val="000D3D0E"/>
    <w:rsid w:val="000E2871"/>
    <w:rsid w:val="0010603A"/>
    <w:rsid w:val="00161643"/>
    <w:rsid w:val="00176C98"/>
    <w:rsid w:val="00194E0B"/>
    <w:rsid w:val="001954F5"/>
    <w:rsid w:val="001D1B70"/>
    <w:rsid w:val="001F432A"/>
    <w:rsid w:val="00210009"/>
    <w:rsid w:val="0022115E"/>
    <w:rsid w:val="00227FC7"/>
    <w:rsid w:val="00246835"/>
    <w:rsid w:val="00246D53"/>
    <w:rsid w:val="002571E8"/>
    <w:rsid w:val="0026311A"/>
    <w:rsid w:val="002D6B5D"/>
    <w:rsid w:val="00302D6B"/>
    <w:rsid w:val="003249E5"/>
    <w:rsid w:val="00326A4B"/>
    <w:rsid w:val="00331CBA"/>
    <w:rsid w:val="003B317B"/>
    <w:rsid w:val="003E37BE"/>
    <w:rsid w:val="004149D3"/>
    <w:rsid w:val="0044339F"/>
    <w:rsid w:val="00473051"/>
    <w:rsid w:val="00476AF2"/>
    <w:rsid w:val="004824DF"/>
    <w:rsid w:val="004C776B"/>
    <w:rsid w:val="004E2890"/>
    <w:rsid w:val="00516119"/>
    <w:rsid w:val="0053239B"/>
    <w:rsid w:val="00562EDA"/>
    <w:rsid w:val="00597B5B"/>
    <w:rsid w:val="005A22B4"/>
    <w:rsid w:val="005E26DD"/>
    <w:rsid w:val="006567F5"/>
    <w:rsid w:val="00656875"/>
    <w:rsid w:val="00666DB5"/>
    <w:rsid w:val="0067734D"/>
    <w:rsid w:val="006863DB"/>
    <w:rsid w:val="0068649B"/>
    <w:rsid w:val="006A127E"/>
    <w:rsid w:val="006A399E"/>
    <w:rsid w:val="006B1050"/>
    <w:rsid w:val="006B40B8"/>
    <w:rsid w:val="006D0C7C"/>
    <w:rsid w:val="006D1D44"/>
    <w:rsid w:val="006D2C68"/>
    <w:rsid w:val="00700625"/>
    <w:rsid w:val="00707CB3"/>
    <w:rsid w:val="00712905"/>
    <w:rsid w:val="007419CC"/>
    <w:rsid w:val="007646C8"/>
    <w:rsid w:val="00793213"/>
    <w:rsid w:val="00793F20"/>
    <w:rsid w:val="007F3A55"/>
    <w:rsid w:val="007F7B0B"/>
    <w:rsid w:val="007F7C0A"/>
    <w:rsid w:val="0083462E"/>
    <w:rsid w:val="008F671C"/>
    <w:rsid w:val="00927D4B"/>
    <w:rsid w:val="00934D84"/>
    <w:rsid w:val="00946087"/>
    <w:rsid w:val="00947889"/>
    <w:rsid w:val="009C556B"/>
    <w:rsid w:val="00A012B0"/>
    <w:rsid w:val="00A25BC8"/>
    <w:rsid w:val="00A34598"/>
    <w:rsid w:val="00A47FE9"/>
    <w:rsid w:val="00A6406A"/>
    <w:rsid w:val="00A90503"/>
    <w:rsid w:val="00AC15FF"/>
    <w:rsid w:val="00AF2E27"/>
    <w:rsid w:val="00AF5F5F"/>
    <w:rsid w:val="00B2231B"/>
    <w:rsid w:val="00BC4FE3"/>
    <w:rsid w:val="00BC7769"/>
    <w:rsid w:val="00BD1674"/>
    <w:rsid w:val="00C128AE"/>
    <w:rsid w:val="00C30695"/>
    <w:rsid w:val="00C358DE"/>
    <w:rsid w:val="00C368DB"/>
    <w:rsid w:val="00C52CA2"/>
    <w:rsid w:val="00CC206E"/>
    <w:rsid w:val="00D22E0F"/>
    <w:rsid w:val="00D953B4"/>
    <w:rsid w:val="00DA48BC"/>
    <w:rsid w:val="00DF3683"/>
    <w:rsid w:val="00E205A0"/>
    <w:rsid w:val="00E272B1"/>
    <w:rsid w:val="00E55570"/>
    <w:rsid w:val="00E756D1"/>
    <w:rsid w:val="00E801CB"/>
    <w:rsid w:val="00EE28E7"/>
    <w:rsid w:val="00EE518F"/>
    <w:rsid w:val="00F67B6D"/>
    <w:rsid w:val="00F95A57"/>
    <w:rsid w:val="00F95AAF"/>
    <w:rsid w:val="00FE2153"/>
    <w:rsid w:val="00FE22DE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CC21C"/>
  <w15:docId w15:val="{36EE4444-F9B3-DB4A-8F9B-94DE9E40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A25BC8"/>
  </w:style>
  <w:style w:type="character" w:customStyle="1" w:styleId="Hypertext">
    <w:name w:val="Hypertext"/>
    <w:uiPriority w:val="99"/>
    <w:rsid w:val="00A25BC8"/>
    <w:rPr>
      <w:b/>
      <w:bCs/>
      <w:color w:val="008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2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8AE"/>
    <w:rPr>
      <w:rFonts w:ascii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4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6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6C8"/>
    <w:rPr>
      <w:rFonts w:ascii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6C8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C8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205A0"/>
    <w:pPr>
      <w:widowControl/>
      <w:autoSpaceDE/>
      <w:autoSpaceDN/>
      <w:adjustRightInd/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249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idyverse.org/" TargetMode="External"/><Relationship Id="rId2" Type="http://schemas.openxmlformats.org/officeDocument/2006/relationships/hyperlink" Target="https://r-graphics.org/" TargetMode="External"/><Relationship Id="rId1" Type="http://schemas.openxmlformats.org/officeDocument/2006/relationships/hyperlink" Target="https://r4ds.had.co.nz/" TargetMode="External"/><Relationship Id="rId4" Type="http://schemas.openxmlformats.org/officeDocument/2006/relationships/hyperlink" Target="https://www.amazon.ca/Introduction-Spatial-Analysis-Mapping/dp/144627295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ncbi.nlm.nih.gov/pmc/articles/PMC20641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tishecologicalsociety.org/wp-content/uploads/2019/06/BES-Guide-Data-Management-2019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ecs2.2567" TargetMode="Externa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i.org/10.1371/journal.pbio.1002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A9A66-F38B-4D4D-8728-CA9E2BD7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May Noseworthy</dc:creator>
  <cp:keywords/>
  <dc:description/>
  <cp:lastModifiedBy>Shawn J. Leroux</cp:lastModifiedBy>
  <cp:revision>2</cp:revision>
  <dcterms:created xsi:type="dcterms:W3CDTF">2019-12-16T15:51:00Z</dcterms:created>
  <dcterms:modified xsi:type="dcterms:W3CDTF">2019-12-16T15:51:00Z</dcterms:modified>
</cp:coreProperties>
</file>